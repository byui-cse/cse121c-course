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62150" w14:textId="52044041" w:rsidR="005D3F4F" w:rsidRPr="00E0674B" w:rsidRDefault="00D2731E" w:rsidP="00E0674B">
      <w:pPr>
        <w:pStyle w:val="Title"/>
        <w:rPr>
          <w:rFonts w:ascii="Times New Roman" w:hAnsi="Times New Roman" w:cs="Times New Roman"/>
        </w:rPr>
      </w:pPr>
      <w:r>
        <w:rPr>
          <w:rFonts w:ascii="Times New Roman" w:hAnsi="Times New Roman" w:cs="Times New Roman"/>
        </w:rPr>
        <w:t>Functions and Variables</w:t>
      </w:r>
    </w:p>
    <w:p w14:paraId="5718CA4F" w14:textId="77777777" w:rsidR="00E0674B" w:rsidRPr="00E0674B" w:rsidRDefault="00E0674B"/>
    <w:p w14:paraId="6D162724" w14:textId="77777777" w:rsidR="00E0674B" w:rsidRDefault="00E0674B" w:rsidP="00E0674B">
      <w:pPr>
        <w:pStyle w:val="Heading1"/>
        <w:rPr>
          <w:rFonts w:ascii="Times New Roman" w:hAnsi="Times New Roman" w:cs="Times New Roman"/>
        </w:rPr>
      </w:pPr>
      <w:r w:rsidRPr="00E0674B">
        <w:rPr>
          <w:rFonts w:ascii="Times New Roman" w:hAnsi="Times New Roman" w:cs="Times New Roman"/>
        </w:rPr>
        <w:t>Introduction:</w:t>
      </w:r>
    </w:p>
    <w:p w14:paraId="05E8863E" w14:textId="77777777" w:rsidR="00E0674B" w:rsidRDefault="00E0674B" w:rsidP="00E0674B"/>
    <w:p w14:paraId="4472BD3C" w14:textId="7375EE3B" w:rsidR="00E0674B" w:rsidRDefault="00E0674B" w:rsidP="00E0674B">
      <w:r>
        <w:t xml:space="preserve">For this class you </w:t>
      </w:r>
      <w:r w:rsidR="00116E81">
        <w:t>use</w:t>
      </w:r>
      <w:r>
        <w:t xml:space="preserve"> a </w:t>
      </w:r>
      <w:r w:rsidR="001F0CFD">
        <w:t>simple hardware</w:t>
      </w:r>
      <w:r>
        <w:t xml:space="preserve"> development environment to introduce you to concepts associated with</w:t>
      </w:r>
      <w:r w:rsidR="00571BB6">
        <w:t xml:space="preserve"> </w:t>
      </w:r>
      <w:r w:rsidR="001F0CFD">
        <w:t>C Programming</w:t>
      </w:r>
      <w:r w:rsidR="00571BB6">
        <w:t xml:space="preserve">. </w:t>
      </w:r>
      <w:r w:rsidR="00116E81">
        <w:t>This</w:t>
      </w:r>
      <w:r w:rsidR="001F0CFD">
        <w:t xml:space="preserve"> </w:t>
      </w:r>
      <w:r w:rsidR="00571BB6">
        <w:t>environment</w:t>
      </w:r>
      <w:r w:rsidR="001F0CFD">
        <w:t xml:space="preserve"> </w:t>
      </w:r>
      <w:r w:rsidR="00571BB6">
        <w:t>allow</w:t>
      </w:r>
      <w:r w:rsidR="001F0CFD">
        <w:t>s</w:t>
      </w:r>
      <w:r w:rsidR="00571BB6">
        <w:t xml:space="preserve"> more access to </w:t>
      </w:r>
      <w:r w:rsidR="00116E81">
        <w:t xml:space="preserve">hardware </w:t>
      </w:r>
      <w:r w:rsidR="00571BB6">
        <w:t>details</w:t>
      </w:r>
      <w:r w:rsidR="001F0CFD">
        <w:t xml:space="preserve">. </w:t>
      </w:r>
      <w:r w:rsidR="00571BB6">
        <w:t>T</w:t>
      </w:r>
      <w:r w:rsidR="00116E81">
        <w:t>his week’s reading and task</w:t>
      </w:r>
      <w:r w:rsidR="00571BB6">
        <w:t xml:space="preserve"> </w:t>
      </w:r>
      <w:r w:rsidR="00F72428">
        <w:t xml:space="preserve">is to </w:t>
      </w:r>
      <w:r w:rsidR="001F0CFD">
        <w:t>allow you to understand how to use</w:t>
      </w:r>
      <w:r w:rsidR="00116E81">
        <w:t xml:space="preserve"> C</w:t>
      </w:r>
      <w:r w:rsidR="001F0CFD">
        <w:t xml:space="preserve"> </w:t>
      </w:r>
      <w:r w:rsidR="003E387E">
        <w:t>functions and libraries</w:t>
      </w:r>
      <w:r w:rsidR="001F0CFD">
        <w:t>.</w:t>
      </w:r>
    </w:p>
    <w:p w14:paraId="00D26FEE" w14:textId="77777777" w:rsidR="00F72428" w:rsidRDefault="00F72428" w:rsidP="00E0674B"/>
    <w:p w14:paraId="28A18063" w14:textId="26DA3AA1" w:rsidR="006056D7" w:rsidRDefault="006056D7" w:rsidP="006056D7">
      <w:pPr>
        <w:pStyle w:val="Heading1"/>
      </w:pPr>
      <w:r>
        <w:t>Importing the Example Code:</w:t>
      </w:r>
    </w:p>
    <w:p w14:paraId="1D07E717" w14:textId="53392476" w:rsidR="006056D7" w:rsidRDefault="006056D7" w:rsidP="00B87F86"/>
    <w:p w14:paraId="5238AB2B" w14:textId="113834E5" w:rsidR="006056D7" w:rsidRDefault="006056D7" w:rsidP="00B87F86">
      <w:r>
        <w:t xml:space="preserve">Let’s import some example code to get started. </w:t>
      </w:r>
      <w:r w:rsidR="00116E81">
        <w:t>First,</w:t>
      </w:r>
      <w:r>
        <w:t xml:space="preserve"> download </w:t>
      </w:r>
      <w:proofErr w:type="gramStart"/>
      <w:r>
        <w:t xml:space="preserve">the </w:t>
      </w:r>
      <w:r w:rsidR="00116E81">
        <w:t xml:space="preserve"> </w:t>
      </w:r>
      <w:commentRangeStart w:id="0"/>
      <w:r w:rsidR="00116E81">
        <w:t>initial</w:t>
      </w:r>
      <w:proofErr w:type="gramEnd"/>
      <w:r w:rsidR="00116E81">
        <w:t xml:space="preserve"> code </w:t>
      </w:r>
      <w:commentRangeEnd w:id="0"/>
      <w:r w:rsidR="00116E81">
        <w:rPr>
          <w:rStyle w:val="CommentReference"/>
        </w:rPr>
        <w:commentReference w:id="0"/>
      </w:r>
      <w:r w:rsidR="00116E81">
        <w:t>,</w:t>
      </w:r>
      <w:r>
        <w:t xml:space="preserve"> InitialProject.zip</w:t>
      </w:r>
      <w:r w:rsidR="00640ED7">
        <w:t xml:space="preserve">. </w:t>
      </w:r>
      <w:r w:rsidR="00116E81">
        <w:t>On Windows, u</w:t>
      </w:r>
      <w:r w:rsidR="00640ED7">
        <w:t>nzip the file by selecting the zip file</w:t>
      </w:r>
      <w:r w:rsidR="00116E81">
        <w:t xml:space="preserve">, </w:t>
      </w:r>
      <w:r w:rsidR="00640ED7">
        <w:t xml:space="preserve">right clicking on the file name, </w:t>
      </w:r>
      <w:r w:rsidR="00116E81">
        <w:t>selecting</w:t>
      </w:r>
      <w:r w:rsidR="00640ED7">
        <w:t xml:space="preserve"> Extract All…</w:t>
      </w:r>
      <w:r w:rsidR="00116E81">
        <w:t>,</w:t>
      </w:r>
      <w:r w:rsidR="00640ED7">
        <w:t xml:space="preserve"> and chose where you want the </w:t>
      </w:r>
      <w:r w:rsidR="00116E81">
        <w:t>unzipped directory to be on your computer</w:t>
      </w:r>
      <w:r w:rsidR="00640ED7">
        <w:t xml:space="preserve">. You can leave it in your Downloads directory if you </w:t>
      </w:r>
      <w:proofErr w:type="gramStart"/>
      <w:r w:rsidR="00640ED7">
        <w:t>like:</w:t>
      </w:r>
      <w:r>
        <w:t>.</w:t>
      </w:r>
      <w:proofErr w:type="gramEnd"/>
      <w:r>
        <w:t xml:space="preserve">  </w:t>
      </w:r>
    </w:p>
    <w:p w14:paraId="5806C8C0" w14:textId="17504199" w:rsidR="00640ED7" w:rsidRDefault="00640ED7" w:rsidP="00B87F86"/>
    <w:p w14:paraId="7CF147DF" w14:textId="31EFAFC8" w:rsidR="00640ED7" w:rsidRDefault="00640ED7" w:rsidP="00640ED7">
      <w:pPr>
        <w:jc w:val="center"/>
      </w:pPr>
      <w:r>
        <w:rPr>
          <w:noProof/>
        </w:rPr>
        <w:drawing>
          <wp:inline distT="0" distB="0" distL="0" distR="0" wp14:anchorId="2BBE218F" wp14:editId="4698810B">
            <wp:extent cx="3790950" cy="2896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838" cy="2916236"/>
                    </a:xfrm>
                    <a:prstGeom prst="rect">
                      <a:avLst/>
                    </a:prstGeom>
                    <a:noFill/>
                    <a:ln>
                      <a:noFill/>
                    </a:ln>
                  </pic:spPr>
                </pic:pic>
              </a:graphicData>
            </a:graphic>
          </wp:inline>
        </w:drawing>
      </w:r>
    </w:p>
    <w:p w14:paraId="2AEEC68E" w14:textId="2543F893" w:rsidR="003B074A" w:rsidRDefault="003B074A" w:rsidP="00B87F86"/>
    <w:p w14:paraId="1FE5971A" w14:textId="00DADCB2" w:rsidR="00116E81" w:rsidRDefault="00116E81" w:rsidP="001B2E76">
      <w:r>
        <w:t>On MacOS, the file should unzip as soon as the downloaded is complete.</w:t>
      </w:r>
    </w:p>
    <w:p w14:paraId="1DBC3CEE" w14:textId="77777777" w:rsidR="00116E81" w:rsidRDefault="00116E81" w:rsidP="001B2E76"/>
    <w:p w14:paraId="1E2D504E" w14:textId="277F1E34" w:rsidR="001B2E76" w:rsidRDefault="00116E81" w:rsidP="001B2E76">
      <w:r>
        <w:t xml:space="preserve">For both Windows and MacOS users, after </w:t>
      </w:r>
      <w:r w:rsidR="00640ED7">
        <w:t>the file</w:t>
      </w:r>
      <w:r>
        <w:t xml:space="preserve"> is</w:t>
      </w:r>
      <w:r w:rsidR="00640ED7">
        <w:t xml:space="preserve"> </w:t>
      </w:r>
      <w:proofErr w:type="spellStart"/>
      <w:r>
        <w:t>uzipped</w:t>
      </w:r>
      <w:proofErr w:type="spellEnd"/>
      <w:r w:rsidR="00640ED7">
        <w:t>, import it into Code Composer.</w:t>
      </w:r>
    </w:p>
    <w:p w14:paraId="73171D8C" w14:textId="77777777" w:rsidR="00B52DA0" w:rsidRDefault="00B52DA0">
      <w:pPr>
        <w:rPr>
          <w:rFonts w:eastAsiaTheme="majorEastAsia"/>
          <w:color w:val="2E74B5" w:themeColor="accent1" w:themeShade="BF"/>
          <w:sz w:val="32"/>
          <w:szCs w:val="32"/>
        </w:rPr>
      </w:pPr>
      <w:r>
        <w:rPr>
          <w:rFonts w:eastAsiaTheme="majorEastAsia"/>
          <w:color w:val="2E74B5" w:themeColor="accent1" w:themeShade="BF"/>
          <w:sz w:val="32"/>
          <w:szCs w:val="32"/>
        </w:rPr>
        <w:br w:type="page"/>
      </w:r>
    </w:p>
    <w:p w14:paraId="37A7DE4A" w14:textId="233CEB2F" w:rsidR="00640ED7" w:rsidRPr="00640ED7" w:rsidRDefault="00640ED7" w:rsidP="00640ED7">
      <w:pPr>
        <w:keepNext/>
        <w:keepLines/>
        <w:spacing w:before="240"/>
        <w:outlineLvl w:val="0"/>
        <w:rPr>
          <w:rFonts w:eastAsiaTheme="majorEastAsia"/>
          <w:color w:val="2E74B5" w:themeColor="accent1" w:themeShade="BF"/>
          <w:sz w:val="32"/>
          <w:szCs w:val="32"/>
        </w:rPr>
      </w:pPr>
      <w:r w:rsidRPr="00640ED7">
        <w:rPr>
          <w:rFonts w:eastAsiaTheme="majorEastAsia"/>
          <w:color w:val="2E74B5" w:themeColor="accent1" w:themeShade="BF"/>
          <w:sz w:val="32"/>
          <w:szCs w:val="32"/>
        </w:rPr>
        <w:t>Code Composer</w:t>
      </w:r>
    </w:p>
    <w:p w14:paraId="3E077DD9" w14:textId="77777777" w:rsidR="00640ED7" w:rsidRPr="00640ED7" w:rsidRDefault="00640ED7" w:rsidP="00640ED7"/>
    <w:p w14:paraId="1996B1E6" w14:textId="7AFEE122" w:rsidR="00640ED7" w:rsidRPr="00640ED7" w:rsidRDefault="00116E81" w:rsidP="00640ED7">
      <w:r>
        <w:t>Start</w:t>
      </w:r>
      <w:r w:rsidR="00640ED7">
        <w:t xml:space="preserve"> Code Composer as you </w:t>
      </w:r>
      <w:r>
        <w:t>did last week</w:t>
      </w:r>
      <w:r w:rsidR="00640ED7">
        <w:t xml:space="preserve"> by </w:t>
      </w:r>
      <w:r w:rsidR="00640ED7" w:rsidRPr="00640ED7">
        <w:t>double clicking on the icon:</w:t>
      </w:r>
    </w:p>
    <w:p w14:paraId="45337C3A" w14:textId="77777777" w:rsidR="00640ED7" w:rsidRPr="00640ED7" w:rsidRDefault="00640ED7" w:rsidP="00640ED7"/>
    <w:p w14:paraId="63319556" w14:textId="77777777" w:rsidR="00640ED7" w:rsidRPr="00640ED7" w:rsidRDefault="00640ED7" w:rsidP="00640ED7"/>
    <w:p w14:paraId="003ADD09" w14:textId="77777777" w:rsidR="00640ED7" w:rsidRPr="00640ED7" w:rsidRDefault="00640ED7" w:rsidP="00640ED7">
      <w:pPr>
        <w:jc w:val="center"/>
      </w:pPr>
      <w:r w:rsidRPr="00640ED7">
        <w:rPr>
          <w:noProof/>
        </w:rPr>
        <w:drawing>
          <wp:inline distT="0" distB="0" distL="0" distR="0" wp14:anchorId="3996129E" wp14:editId="4D551343">
            <wp:extent cx="941070" cy="110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1070" cy="1108075"/>
                    </a:xfrm>
                    <a:prstGeom prst="rect">
                      <a:avLst/>
                    </a:prstGeom>
                    <a:noFill/>
                    <a:ln>
                      <a:noFill/>
                    </a:ln>
                  </pic:spPr>
                </pic:pic>
              </a:graphicData>
            </a:graphic>
          </wp:inline>
        </w:drawing>
      </w:r>
    </w:p>
    <w:p w14:paraId="6D3E5F1C" w14:textId="77777777" w:rsidR="00640ED7" w:rsidRPr="00640ED7" w:rsidRDefault="00640ED7" w:rsidP="00640ED7">
      <w:pPr>
        <w:jc w:val="center"/>
      </w:pPr>
    </w:p>
    <w:p w14:paraId="0CD3A1E6" w14:textId="77777777" w:rsidR="00640ED7" w:rsidRPr="00640ED7" w:rsidRDefault="00640ED7" w:rsidP="00640ED7"/>
    <w:p w14:paraId="2DF6A5A2" w14:textId="77777777" w:rsidR="00640ED7" w:rsidRPr="00640ED7" w:rsidRDefault="00640ED7" w:rsidP="00640ED7">
      <w:commentRangeStart w:id="1"/>
      <w:r w:rsidRPr="00640ED7">
        <w:t>As the program starts you should be prompted for the workspace you want to use.</w:t>
      </w:r>
    </w:p>
    <w:p w14:paraId="6A3D10B7" w14:textId="77777777" w:rsidR="00640ED7" w:rsidRPr="00640ED7" w:rsidRDefault="00640ED7" w:rsidP="00640ED7"/>
    <w:p w14:paraId="43B726A7" w14:textId="77777777" w:rsidR="00640ED7" w:rsidRPr="00640ED7" w:rsidRDefault="00640ED7" w:rsidP="00640ED7">
      <w:r w:rsidRPr="00640ED7">
        <w:rPr>
          <w:noProof/>
        </w:rPr>
        <w:drawing>
          <wp:inline distT="0" distB="0" distL="0" distR="0" wp14:anchorId="53D0BF57" wp14:editId="0A4949D2">
            <wp:extent cx="5943600" cy="2549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6452BD44" w14:textId="77777777" w:rsidR="00640ED7" w:rsidRPr="00640ED7" w:rsidRDefault="00640ED7" w:rsidP="00640ED7"/>
    <w:p w14:paraId="5533C96C" w14:textId="77777777" w:rsidR="00640ED7" w:rsidRPr="00640ED7" w:rsidRDefault="00640ED7" w:rsidP="00640ED7">
      <w:r w:rsidRPr="00640ED7">
        <w:t xml:space="preserve">  </w:t>
      </w:r>
    </w:p>
    <w:p w14:paraId="3EC30768" w14:textId="77777777" w:rsidR="00640ED7" w:rsidRPr="00640ED7" w:rsidRDefault="00640ED7" w:rsidP="00640ED7">
      <w:pPr>
        <w:jc w:val="center"/>
      </w:pPr>
    </w:p>
    <w:p w14:paraId="5AFFEC15" w14:textId="77777777" w:rsidR="00640ED7" w:rsidRPr="00640ED7" w:rsidRDefault="00640ED7" w:rsidP="00640ED7">
      <w:pPr>
        <w:jc w:val="center"/>
      </w:pPr>
    </w:p>
    <w:p w14:paraId="2710D086" w14:textId="77777777" w:rsidR="00640ED7" w:rsidRPr="00640ED7" w:rsidRDefault="00640ED7" w:rsidP="00640ED7">
      <w:r w:rsidRPr="00640ED7">
        <w:t xml:space="preserve">Remember this workspace is the directory where you project files will be placed. You can use several different workspaces if you want to work on very different projects. Click Launch when you have specified the </w:t>
      </w:r>
      <w:proofErr w:type="gramStart"/>
      <w:r w:rsidRPr="00640ED7">
        <w:t>work space</w:t>
      </w:r>
      <w:proofErr w:type="gramEnd"/>
      <w:r w:rsidRPr="00640ED7">
        <w:t xml:space="preserve"> </w:t>
      </w:r>
      <w:commentRangeEnd w:id="1"/>
      <w:r w:rsidR="00116E81">
        <w:rPr>
          <w:rStyle w:val="CommentReference"/>
        </w:rPr>
        <w:commentReference w:id="1"/>
      </w:r>
      <w:r w:rsidRPr="00640ED7">
        <w:t>directory (you can just use the default.)</w:t>
      </w:r>
    </w:p>
    <w:p w14:paraId="4B1C77ED" w14:textId="77777777" w:rsidR="00640ED7" w:rsidRPr="00640ED7" w:rsidRDefault="00640ED7" w:rsidP="00640ED7"/>
    <w:p w14:paraId="10FED9BC" w14:textId="77777777" w:rsidR="00B52DA0" w:rsidRDefault="00B52DA0">
      <w:r>
        <w:br w:type="page"/>
      </w:r>
    </w:p>
    <w:p w14:paraId="49862068" w14:textId="58D57BE5" w:rsidR="00640ED7" w:rsidRDefault="00640ED7" w:rsidP="00640ED7">
      <w:r w:rsidRPr="00640ED7">
        <w:t xml:space="preserve">If you haven’t already </w:t>
      </w:r>
      <w:proofErr w:type="gramStart"/>
      <w:r w:rsidRPr="00640ED7">
        <w:t>connect</w:t>
      </w:r>
      <w:proofErr w:type="gramEnd"/>
      <w:r w:rsidRPr="00640ED7">
        <w:t xml:space="preserve"> your MSP432P401R to the computer via a USB cable. </w:t>
      </w:r>
      <w:r>
        <w:t xml:space="preserve">Now let’s import the project into Code Composer. To do this </w:t>
      </w:r>
      <w:r w:rsidR="000F5934">
        <w:t>select File-&gt;Import</w:t>
      </w:r>
    </w:p>
    <w:p w14:paraId="28C4A863" w14:textId="1B7CB94E" w:rsidR="000F5934" w:rsidRDefault="000F5934" w:rsidP="00640ED7"/>
    <w:p w14:paraId="1ADDA8ED" w14:textId="5C7ACB5E" w:rsidR="000F5934" w:rsidRPr="00640ED7" w:rsidRDefault="000F5934" w:rsidP="000F5934">
      <w:pPr>
        <w:jc w:val="center"/>
      </w:pPr>
      <w:r>
        <w:rPr>
          <w:noProof/>
        </w:rPr>
        <w:drawing>
          <wp:inline distT="0" distB="0" distL="0" distR="0" wp14:anchorId="1C6C93AD" wp14:editId="3C38BD3D">
            <wp:extent cx="1933781"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0703" cy="3250092"/>
                    </a:xfrm>
                    <a:prstGeom prst="rect">
                      <a:avLst/>
                    </a:prstGeom>
                    <a:noFill/>
                    <a:ln>
                      <a:noFill/>
                    </a:ln>
                  </pic:spPr>
                </pic:pic>
              </a:graphicData>
            </a:graphic>
          </wp:inline>
        </w:drawing>
      </w:r>
    </w:p>
    <w:p w14:paraId="689664B8" w14:textId="6CA2DB81" w:rsidR="00640ED7" w:rsidRDefault="00640ED7" w:rsidP="001B2E76"/>
    <w:p w14:paraId="3ECBDCF3" w14:textId="77777777" w:rsidR="00640ED7" w:rsidRDefault="00640ED7" w:rsidP="001B2E76">
      <w:pPr>
        <w:rPr>
          <w:rFonts w:ascii="Consolas" w:hAnsi="Consolas" w:cs="Consolas"/>
          <w:color w:val="000000"/>
        </w:rPr>
      </w:pPr>
    </w:p>
    <w:p w14:paraId="16E9E95A" w14:textId="77777777" w:rsidR="000F5934" w:rsidRDefault="000F5934" w:rsidP="001B2E76">
      <w:pPr>
        <w:rPr>
          <w:color w:val="000000"/>
        </w:rPr>
      </w:pPr>
      <w:r>
        <w:rPr>
          <w:color w:val="000000"/>
        </w:rPr>
        <w:t>Then you should see this dialogue box:</w:t>
      </w:r>
    </w:p>
    <w:p w14:paraId="5E693360" w14:textId="77777777" w:rsidR="000F5934" w:rsidRDefault="000F5934" w:rsidP="001B2E76">
      <w:pPr>
        <w:rPr>
          <w:color w:val="000000"/>
        </w:rPr>
      </w:pPr>
    </w:p>
    <w:p w14:paraId="5D79536C" w14:textId="78F95300" w:rsidR="000F5934" w:rsidRDefault="000F5934" w:rsidP="000F5934">
      <w:pPr>
        <w:jc w:val="center"/>
        <w:rPr>
          <w:color w:val="000000"/>
        </w:rPr>
      </w:pPr>
      <w:r>
        <w:rPr>
          <w:noProof/>
          <w:color w:val="000000"/>
        </w:rPr>
        <w:drawing>
          <wp:inline distT="0" distB="0" distL="0" distR="0" wp14:anchorId="0462B052" wp14:editId="4A588788">
            <wp:extent cx="3019425" cy="319808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179" cy="3217952"/>
                    </a:xfrm>
                    <a:prstGeom prst="rect">
                      <a:avLst/>
                    </a:prstGeom>
                    <a:noFill/>
                    <a:ln>
                      <a:noFill/>
                    </a:ln>
                  </pic:spPr>
                </pic:pic>
              </a:graphicData>
            </a:graphic>
          </wp:inline>
        </w:drawing>
      </w:r>
    </w:p>
    <w:p w14:paraId="275C8FF6" w14:textId="77777777" w:rsidR="000F5934" w:rsidRDefault="000F5934" w:rsidP="001B2E76">
      <w:pPr>
        <w:rPr>
          <w:color w:val="000000"/>
        </w:rPr>
      </w:pPr>
    </w:p>
    <w:p w14:paraId="6FC3FD97" w14:textId="77777777" w:rsidR="00B52DA0" w:rsidRDefault="00B52DA0">
      <w:pPr>
        <w:rPr>
          <w:color w:val="000000"/>
        </w:rPr>
      </w:pPr>
      <w:r>
        <w:rPr>
          <w:color w:val="000000"/>
        </w:rPr>
        <w:br w:type="page"/>
      </w:r>
    </w:p>
    <w:p w14:paraId="5AF529F5" w14:textId="1BF3B719" w:rsidR="000F5934" w:rsidRDefault="000F5934" w:rsidP="001B2E76">
      <w:pPr>
        <w:rPr>
          <w:color w:val="000000"/>
        </w:rPr>
      </w:pPr>
      <w:r>
        <w:rPr>
          <w:color w:val="000000"/>
        </w:rPr>
        <w:t>Now select Code Composer Studio, then CCS Projects:</w:t>
      </w:r>
    </w:p>
    <w:p w14:paraId="36A10071" w14:textId="599AD241" w:rsidR="000F5934" w:rsidRDefault="000F5934" w:rsidP="001B2E76">
      <w:pPr>
        <w:rPr>
          <w:color w:val="000000"/>
        </w:rPr>
      </w:pPr>
    </w:p>
    <w:p w14:paraId="2380F456" w14:textId="52D2A518" w:rsidR="000F5934" w:rsidRDefault="000F5934" w:rsidP="000F5934">
      <w:pPr>
        <w:jc w:val="center"/>
        <w:rPr>
          <w:color w:val="000000"/>
        </w:rPr>
      </w:pPr>
      <w:r>
        <w:rPr>
          <w:noProof/>
          <w:color w:val="000000"/>
        </w:rPr>
        <w:drawing>
          <wp:inline distT="0" distB="0" distL="0" distR="0" wp14:anchorId="1D9E41E0" wp14:editId="03123336">
            <wp:extent cx="2324100" cy="242994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943" cy="2446506"/>
                    </a:xfrm>
                    <a:prstGeom prst="rect">
                      <a:avLst/>
                    </a:prstGeom>
                    <a:noFill/>
                    <a:ln>
                      <a:noFill/>
                    </a:ln>
                  </pic:spPr>
                </pic:pic>
              </a:graphicData>
            </a:graphic>
          </wp:inline>
        </w:drawing>
      </w:r>
    </w:p>
    <w:p w14:paraId="58F1A9E6" w14:textId="77777777" w:rsidR="000F5934" w:rsidRDefault="000F5934" w:rsidP="001B2E76">
      <w:pPr>
        <w:rPr>
          <w:color w:val="000000"/>
        </w:rPr>
      </w:pPr>
    </w:p>
    <w:p w14:paraId="58E9B2A0" w14:textId="4E77D5E2" w:rsidR="000F5934" w:rsidRDefault="000F5934" w:rsidP="001B2E76">
      <w:pPr>
        <w:rPr>
          <w:color w:val="000000"/>
        </w:rPr>
      </w:pPr>
      <w:r>
        <w:rPr>
          <w:color w:val="000000"/>
        </w:rPr>
        <w:t>And you should see this dialogue box:</w:t>
      </w:r>
    </w:p>
    <w:p w14:paraId="665526A7" w14:textId="6BB8AF8E" w:rsidR="000F5934" w:rsidRDefault="000F5934" w:rsidP="001B2E76">
      <w:pPr>
        <w:rPr>
          <w:color w:val="000000"/>
        </w:rPr>
      </w:pPr>
    </w:p>
    <w:p w14:paraId="2733C117" w14:textId="280EB922" w:rsidR="000F5934" w:rsidRDefault="000F5934" w:rsidP="000F5934">
      <w:pPr>
        <w:jc w:val="center"/>
        <w:rPr>
          <w:color w:val="000000"/>
        </w:rPr>
      </w:pPr>
      <w:r>
        <w:rPr>
          <w:noProof/>
          <w:color w:val="000000"/>
        </w:rPr>
        <w:drawing>
          <wp:inline distT="0" distB="0" distL="0" distR="0" wp14:anchorId="6BFAC1E4" wp14:editId="00F4D1FD">
            <wp:extent cx="2752725" cy="333176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642" cy="3361920"/>
                    </a:xfrm>
                    <a:prstGeom prst="rect">
                      <a:avLst/>
                    </a:prstGeom>
                    <a:noFill/>
                    <a:ln>
                      <a:noFill/>
                    </a:ln>
                  </pic:spPr>
                </pic:pic>
              </a:graphicData>
            </a:graphic>
          </wp:inline>
        </w:drawing>
      </w:r>
    </w:p>
    <w:p w14:paraId="18DBCF97" w14:textId="77777777" w:rsidR="000F5934" w:rsidRDefault="000F5934" w:rsidP="001B2E76">
      <w:pPr>
        <w:rPr>
          <w:color w:val="000000"/>
        </w:rPr>
      </w:pPr>
    </w:p>
    <w:p w14:paraId="749A29C0" w14:textId="77777777" w:rsidR="00B52DA0" w:rsidRDefault="00B52DA0">
      <w:pPr>
        <w:rPr>
          <w:color w:val="000000"/>
        </w:rPr>
      </w:pPr>
      <w:r>
        <w:rPr>
          <w:color w:val="000000"/>
        </w:rPr>
        <w:br w:type="page"/>
      </w:r>
    </w:p>
    <w:p w14:paraId="6E3D7F08" w14:textId="4CE47CF2" w:rsidR="000F5934" w:rsidRDefault="000F5934" w:rsidP="001B2E76">
      <w:pPr>
        <w:rPr>
          <w:color w:val="000000"/>
        </w:rPr>
      </w:pPr>
      <w:r>
        <w:rPr>
          <w:color w:val="000000"/>
        </w:rPr>
        <w:t xml:space="preserve">Browse to the directory where you unzip the archive. </w:t>
      </w:r>
      <w:r w:rsidR="001F1B94">
        <w:rPr>
          <w:color w:val="000000"/>
        </w:rPr>
        <w:t>In my case it was my Downloads directory:</w:t>
      </w:r>
    </w:p>
    <w:p w14:paraId="6C208B19" w14:textId="378524A9" w:rsidR="001F1B94" w:rsidRDefault="001F1B94" w:rsidP="001B2E76">
      <w:pPr>
        <w:rPr>
          <w:color w:val="000000"/>
        </w:rPr>
      </w:pPr>
    </w:p>
    <w:p w14:paraId="09DC3480" w14:textId="79164652" w:rsidR="001F1B94" w:rsidRDefault="001F1B94" w:rsidP="001F1B94">
      <w:pPr>
        <w:jc w:val="center"/>
        <w:rPr>
          <w:color w:val="000000"/>
        </w:rPr>
      </w:pPr>
      <w:r>
        <w:rPr>
          <w:noProof/>
          <w:color w:val="000000"/>
        </w:rPr>
        <w:drawing>
          <wp:inline distT="0" distB="0" distL="0" distR="0" wp14:anchorId="66A5FDE6" wp14:editId="1EB3AC63">
            <wp:extent cx="3771900" cy="233930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233" cy="2354394"/>
                    </a:xfrm>
                    <a:prstGeom prst="rect">
                      <a:avLst/>
                    </a:prstGeom>
                    <a:noFill/>
                    <a:ln>
                      <a:noFill/>
                    </a:ln>
                  </pic:spPr>
                </pic:pic>
              </a:graphicData>
            </a:graphic>
          </wp:inline>
        </w:drawing>
      </w:r>
    </w:p>
    <w:p w14:paraId="3DD7C460" w14:textId="77777777" w:rsidR="000F5934" w:rsidRDefault="000F5934" w:rsidP="001B2E76">
      <w:pPr>
        <w:rPr>
          <w:color w:val="000000"/>
        </w:rPr>
      </w:pPr>
    </w:p>
    <w:p w14:paraId="200C8B84" w14:textId="0719BF52" w:rsidR="001F1B94" w:rsidRDefault="001F1B94" w:rsidP="001B2E76">
      <w:pPr>
        <w:rPr>
          <w:color w:val="000000"/>
        </w:rPr>
      </w:pPr>
      <w:r>
        <w:rPr>
          <w:color w:val="000000"/>
        </w:rPr>
        <w:t>Click the Select Folder button. Then you should see this in the dialogue box:</w:t>
      </w:r>
    </w:p>
    <w:p w14:paraId="01CD6BE2" w14:textId="40B06E54" w:rsidR="001F1B94" w:rsidRDefault="001F1B94" w:rsidP="001B2E76">
      <w:pPr>
        <w:rPr>
          <w:color w:val="000000"/>
        </w:rPr>
      </w:pPr>
    </w:p>
    <w:p w14:paraId="4B857352" w14:textId="77777777" w:rsidR="001F1B94" w:rsidRDefault="001F1B94" w:rsidP="001B2E76">
      <w:pPr>
        <w:rPr>
          <w:color w:val="000000"/>
        </w:rPr>
      </w:pPr>
    </w:p>
    <w:p w14:paraId="780943A9" w14:textId="52BF7F90" w:rsidR="001F1B94" w:rsidRDefault="001F1B94" w:rsidP="001F1B94">
      <w:pPr>
        <w:jc w:val="center"/>
        <w:rPr>
          <w:color w:val="000000"/>
        </w:rPr>
      </w:pPr>
      <w:r>
        <w:rPr>
          <w:noProof/>
          <w:color w:val="000000"/>
        </w:rPr>
        <w:drawing>
          <wp:inline distT="0" distB="0" distL="0" distR="0" wp14:anchorId="43AA0C61" wp14:editId="1BA0AF54">
            <wp:extent cx="2828925" cy="345863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725" cy="3471839"/>
                    </a:xfrm>
                    <a:prstGeom prst="rect">
                      <a:avLst/>
                    </a:prstGeom>
                    <a:noFill/>
                    <a:ln>
                      <a:noFill/>
                    </a:ln>
                  </pic:spPr>
                </pic:pic>
              </a:graphicData>
            </a:graphic>
          </wp:inline>
        </w:drawing>
      </w:r>
    </w:p>
    <w:p w14:paraId="38588133" w14:textId="36614903" w:rsidR="001F1B94" w:rsidRDefault="001F1B94" w:rsidP="001B2E76">
      <w:pPr>
        <w:rPr>
          <w:color w:val="000000"/>
        </w:rPr>
      </w:pPr>
    </w:p>
    <w:p w14:paraId="4D3AB681" w14:textId="77777777" w:rsidR="001F1B94" w:rsidRDefault="001F1B94" w:rsidP="001B2E76">
      <w:pPr>
        <w:rPr>
          <w:color w:val="000000"/>
        </w:rPr>
      </w:pPr>
    </w:p>
    <w:p w14:paraId="1FB1D290" w14:textId="77777777" w:rsidR="00B52DA0" w:rsidRDefault="00B52DA0">
      <w:pPr>
        <w:rPr>
          <w:color w:val="000000"/>
        </w:rPr>
      </w:pPr>
      <w:r>
        <w:rPr>
          <w:color w:val="000000"/>
        </w:rPr>
        <w:br w:type="page"/>
      </w:r>
    </w:p>
    <w:p w14:paraId="5CFB124F" w14:textId="5940A2C9" w:rsidR="001F1B94" w:rsidRDefault="001F1B94" w:rsidP="001B2E76">
      <w:pPr>
        <w:rPr>
          <w:color w:val="000000"/>
        </w:rPr>
      </w:pPr>
      <w:r>
        <w:rPr>
          <w:color w:val="000000"/>
        </w:rPr>
        <w:t>Make sure the bottom two check boxes are checked, then click Finish. You should now see this project in the Project Explorer window:</w:t>
      </w:r>
    </w:p>
    <w:p w14:paraId="69AFE5C6" w14:textId="77777777" w:rsidR="001F1B94" w:rsidRDefault="001F1B94" w:rsidP="001B2E76">
      <w:pPr>
        <w:rPr>
          <w:color w:val="000000"/>
        </w:rPr>
      </w:pPr>
    </w:p>
    <w:p w14:paraId="01435328" w14:textId="3F9583A7" w:rsidR="001F1B94" w:rsidRDefault="00F8034F" w:rsidP="00F8034F">
      <w:pPr>
        <w:jc w:val="center"/>
        <w:rPr>
          <w:color w:val="000000"/>
        </w:rPr>
      </w:pPr>
      <w:r>
        <w:rPr>
          <w:noProof/>
          <w:color w:val="000000"/>
        </w:rPr>
        <w:drawing>
          <wp:inline distT="0" distB="0" distL="0" distR="0" wp14:anchorId="56CF4856" wp14:editId="4483ECE7">
            <wp:extent cx="4810125" cy="2061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2591" cy="2066825"/>
                    </a:xfrm>
                    <a:prstGeom prst="rect">
                      <a:avLst/>
                    </a:prstGeom>
                    <a:noFill/>
                    <a:ln>
                      <a:noFill/>
                    </a:ln>
                  </pic:spPr>
                </pic:pic>
              </a:graphicData>
            </a:graphic>
          </wp:inline>
        </w:drawing>
      </w:r>
    </w:p>
    <w:p w14:paraId="56F3CD10" w14:textId="77777777" w:rsidR="001F1B94" w:rsidRDefault="001F1B94" w:rsidP="001B2E76">
      <w:pPr>
        <w:rPr>
          <w:color w:val="000000"/>
        </w:rPr>
      </w:pPr>
    </w:p>
    <w:p w14:paraId="6060486F" w14:textId="0E8BF7C0" w:rsidR="006A3614" w:rsidRDefault="00F8034F" w:rsidP="001B2E76">
      <w:pPr>
        <w:rPr>
          <w:color w:val="000000"/>
        </w:rPr>
      </w:pPr>
      <w:r>
        <w:rPr>
          <w:color w:val="000000"/>
        </w:rPr>
        <w:t xml:space="preserve">You will also see the </w:t>
      </w:r>
      <w:proofErr w:type="spellStart"/>
      <w:r>
        <w:rPr>
          <w:color w:val="000000"/>
        </w:rPr>
        <w:t>main.c</w:t>
      </w:r>
      <w:proofErr w:type="spellEnd"/>
      <w:r>
        <w:rPr>
          <w:color w:val="000000"/>
        </w:rPr>
        <w:t xml:space="preserve"> file in the Editor Window</w:t>
      </w:r>
      <w:r w:rsidR="00116E81">
        <w:rPr>
          <w:color w:val="000000"/>
        </w:rPr>
        <w:t>.</w:t>
      </w:r>
      <w:r w:rsidR="001B2E76">
        <w:rPr>
          <w:color w:val="000000"/>
        </w:rPr>
        <w:t xml:space="preserve"> </w:t>
      </w:r>
      <w:proofErr w:type="gramStart"/>
      <w:r w:rsidR="00116E81">
        <w:rPr>
          <w:color w:val="000000"/>
        </w:rPr>
        <w:t>L</w:t>
      </w:r>
      <w:r w:rsidR="001B2E76">
        <w:rPr>
          <w:color w:val="000000"/>
        </w:rPr>
        <w:t>et’s</w:t>
      </w:r>
      <w:proofErr w:type="gramEnd"/>
      <w:r w:rsidR="001B2E76">
        <w:rPr>
          <w:color w:val="000000"/>
        </w:rPr>
        <w:t xml:space="preserve"> look at some details. </w:t>
      </w:r>
      <w:r w:rsidR="006D6311">
        <w:rPr>
          <w:color w:val="000000"/>
        </w:rPr>
        <w:t xml:space="preserve">First, you will notice there is a main function. In C this is where execution of the code starts, not at the </w:t>
      </w:r>
      <w:r w:rsidR="006A3614">
        <w:rPr>
          <w:color w:val="000000"/>
        </w:rPr>
        <w:t xml:space="preserve">top of the file. </w:t>
      </w:r>
    </w:p>
    <w:p w14:paraId="503C168C" w14:textId="77777777" w:rsidR="006A3614" w:rsidRDefault="006A3614" w:rsidP="001B2E76">
      <w:pPr>
        <w:rPr>
          <w:color w:val="000000"/>
        </w:rPr>
      </w:pPr>
    </w:p>
    <w:p w14:paraId="6A5A61D5" w14:textId="7FC0481D" w:rsidR="001B2E76" w:rsidRDefault="006A3614" w:rsidP="001B2E76">
      <w:pPr>
        <w:rPr>
          <w:color w:val="000000"/>
        </w:rPr>
      </w:pPr>
      <w:r>
        <w:rPr>
          <w:color w:val="000000"/>
        </w:rPr>
        <w:t xml:space="preserve">Also </w:t>
      </w:r>
      <w:r w:rsidR="001B2E76">
        <w:rPr>
          <w:color w:val="000000"/>
        </w:rPr>
        <w:t xml:space="preserve">notice that there is a </w:t>
      </w:r>
      <w:r w:rsidR="00D223F3">
        <w:rPr>
          <w:color w:val="000000"/>
        </w:rPr>
        <w:t>void</w:t>
      </w:r>
      <w:r w:rsidR="001B2E76">
        <w:rPr>
          <w:color w:val="000000"/>
        </w:rPr>
        <w:t xml:space="preserve"> before main function declaration. This tells the system that this particular function is set up to return </w:t>
      </w:r>
      <w:r w:rsidR="00D223F3">
        <w:rPr>
          <w:color w:val="000000"/>
        </w:rPr>
        <w:t>nothing (void means nothing in C)</w:t>
      </w:r>
      <w:r w:rsidR="001B2E76">
        <w:rPr>
          <w:color w:val="000000"/>
        </w:rPr>
        <w:t xml:space="preserve">. C is a typed programming language, which means you’ll always need to tell it the type of variables. Inside of the main function () you’ll see a </w:t>
      </w:r>
      <w:proofErr w:type="gramStart"/>
      <w:r w:rsidR="001B2E76">
        <w:rPr>
          <w:color w:val="000000"/>
        </w:rPr>
        <w:t>void,</w:t>
      </w:r>
      <w:proofErr w:type="gramEnd"/>
      <w:r w:rsidR="001B2E76">
        <w:rPr>
          <w:color w:val="000000"/>
        </w:rPr>
        <w:t xml:space="preserve"> this simply means that in this case we are not going to pass the function anything.</w:t>
      </w:r>
    </w:p>
    <w:p w14:paraId="026949C2" w14:textId="1C3F51A0" w:rsidR="001B2E76" w:rsidRDefault="001B2E76" w:rsidP="001B2E76">
      <w:pPr>
        <w:rPr>
          <w:color w:val="000000"/>
        </w:rPr>
      </w:pPr>
    </w:p>
    <w:p w14:paraId="442B18CE" w14:textId="74D94087" w:rsidR="001B2E76" w:rsidRDefault="001B2E76" w:rsidP="001B2E76">
      <w:pPr>
        <w:rPr>
          <w:color w:val="000000"/>
        </w:rPr>
      </w:pPr>
      <w:r>
        <w:rPr>
          <w:color w:val="000000"/>
        </w:rPr>
        <w:t xml:space="preserve">Also notice the curly braces around the statements in the function. In Python you use indentation to denote the </w:t>
      </w:r>
      <w:r w:rsidR="00F358CA">
        <w:rPr>
          <w:color w:val="000000"/>
        </w:rPr>
        <w:t xml:space="preserve">scope </w:t>
      </w:r>
      <w:proofErr w:type="gramStart"/>
      <w:r w:rsidR="00F358CA">
        <w:rPr>
          <w:color w:val="000000"/>
        </w:rPr>
        <w:t xml:space="preserve">of </w:t>
      </w:r>
      <w:r>
        <w:rPr>
          <w:color w:val="000000"/>
        </w:rPr>
        <w:t xml:space="preserve"> a</w:t>
      </w:r>
      <w:proofErr w:type="gramEnd"/>
      <w:r>
        <w:rPr>
          <w:color w:val="000000"/>
        </w:rPr>
        <w:t xml:space="preserve"> function</w:t>
      </w:r>
      <w:r w:rsidR="00F358CA">
        <w:rPr>
          <w:color w:val="000000"/>
        </w:rPr>
        <w:t>.</w:t>
      </w:r>
      <w:r>
        <w:rPr>
          <w:color w:val="000000"/>
        </w:rPr>
        <w:t xml:space="preserve"> C </w:t>
      </w:r>
      <w:r w:rsidR="00F358CA">
        <w:rPr>
          <w:color w:val="000000"/>
        </w:rPr>
        <w:t>uses the</w:t>
      </w:r>
      <w:r>
        <w:rPr>
          <w:color w:val="000000"/>
        </w:rPr>
        <w:t xml:space="preserve"> </w:t>
      </w:r>
      <w:proofErr w:type="gramStart"/>
      <w:r>
        <w:rPr>
          <w:color w:val="000000"/>
        </w:rPr>
        <w:t>{</w:t>
      </w:r>
      <w:r w:rsidR="00F358CA">
        <w:rPr>
          <w:color w:val="000000"/>
        </w:rPr>
        <w:t xml:space="preserve"> operator</w:t>
      </w:r>
      <w:proofErr w:type="gramEnd"/>
      <w:r w:rsidR="00F358CA">
        <w:rPr>
          <w:color w:val="000000"/>
        </w:rPr>
        <w:t xml:space="preserve"> to indicate the beginning of the function’s scope and the </w:t>
      </w:r>
      <w:r>
        <w:rPr>
          <w:color w:val="000000"/>
        </w:rPr>
        <w:t>}</w:t>
      </w:r>
      <w:r w:rsidR="00F358CA">
        <w:rPr>
          <w:color w:val="000000"/>
        </w:rPr>
        <w:t xml:space="preserve"> operator to indicate the end of the function’s scope</w:t>
      </w:r>
      <w:r>
        <w:rPr>
          <w:color w:val="000000"/>
        </w:rPr>
        <w:t>.</w:t>
      </w:r>
    </w:p>
    <w:p w14:paraId="73B99F33" w14:textId="5054F1F7" w:rsidR="001B2E76" w:rsidRDefault="001B2E76" w:rsidP="001B2E76">
      <w:pPr>
        <w:rPr>
          <w:color w:val="000000"/>
        </w:rPr>
      </w:pPr>
    </w:p>
    <w:p w14:paraId="65977903" w14:textId="3DA7EBF4" w:rsidR="006A3614" w:rsidRDefault="00F358CA" w:rsidP="00F358CA">
      <w:pPr>
        <w:rPr>
          <w:color w:val="000000"/>
        </w:rPr>
      </w:pPr>
      <w:r>
        <w:rPr>
          <w:color w:val="000000"/>
        </w:rPr>
        <w:t xml:space="preserve">As you have done and will do each week, </w:t>
      </w:r>
      <w:r w:rsidR="006A3614">
        <w:rPr>
          <w:color w:val="000000"/>
        </w:rPr>
        <w:t xml:space="preserve">make sure </w:t>
      </w:r>
      <w:r>
        <w:rPr>
          <w:color w:val="000000"/>
        </w:rPr>
        <w:t xml:space="preserve">you are ready to start modifying the code in the project by compiling, running, and debugging </w:t>
      </w:r>
      <w:commentRangeStart w:id="2"/>
      <w:commentRangeStart w:id="3"/>
      <w:r>
        <w:rPr>
          <w:color w:val="000000"/>
        </w:rPr>
        <w:t>it</w:t>
      </w:r>
      <w:commentRangeEnd w:id="2"/>
      <w:r>
        <w:rPr>
          <w:rStyle w:val="CommentReference"/>
        </w:rPr>
        <w:commentReference w:id="2"/>
      </w:r>
      <w:commentRangeEnd w:id="3"/>
      <w:r w:rsidR="000C7FA0">
        <w:rPr>
          <w:rStyle w:val="CommentReference"/>
        </w:rPr>
        <w:commentReference w:id="3"/>
      </w:r>
      <w:r w:rsidR="006A3614">
        <w:rPr>
          <w:color w:val="000000"/>
        </w:rPr>
        <w:t xml:space="preserve">. </w:t>
      </w:r>
      <w:r>
        <w:rPr>
          <w:color w:val="000000"/>
        </w:rPr>
        <w:t xml:space="preserve">If you have forgotten how to do this, go re-read the instructions in the reading for </w:t>
      </w:r>
      <w:commentRangeStart w:id="4"/>
      <w:r>
        <w:rPr>
          <w:color w:val="000000"/>
        </w:rPr>
        <w:t>week02</w:t>
      </w:r>
      <w:commentRangeEnd w:id="4"/>
      <w:r>
        <w:rPr>
          <w:rStyle w:val="CommentReference"/>
        </w:rPr>
        <w:commentReference w:id="4"/>
      </w:r>
      <w:r>
        <w:rPr>
          <w:color w:val="000000"/>
        </w:rPr>
        <w:t>.</w:t>
      </w:r>
    </w:p>
    <w:p w14:paraId="2B9C6B02" w14:textId="2AC2020C" w:rsidR="006A3614" w:rsidRDefault="006A3614" w:rsidP="006A3614">
      <w:pPr>
        <w:rPr>
          <w:color w:val="000000"/>
        </w:rPr>
      </w:pPr>
    </w:p>
    <w:p w14:paraId="00B2D9CF" w14:textId="685A8DF9" w:rsidR="00151A65" w:rsidRDefault="00151A65" w:rsidP="006A3614">
      <w:pPr>
        <w:rPr>
          <w:color w:val="000000"/>
        </w:rPr>
      </w:pPr>
    </w:p>
    <w:p w14:paraId="6B89F758" w14:textId="53AD6172" w:rsidR="00151A65" w:rsidRDefault="00151A65" w:rsidP="00151A65">
      <w:pPr>
        <w:rPr>
          <w:color w:val="000000"/>
        </w:rPr>
      </w:pPr>
    </w:p>
    <w:p w14:paraId="78DE8AD5" w14:textId="1AC8FE1A" w:rsidR="00882F37" w:rsidRDefault="00151A65" w:rsidP="00151A65">
      <w:pPr>
        <w:rPr>
          <w:color w:val="000000"/>
        </w:rPr>
      </w:pPr>
      <w:r>
        <w:rPr>
          <w:color w:val="000000"/>
        </w:rPr>
        <w:t xml:space="preserve">Now that you have a </w:t>
      </w:r>
      <w:r w:rsidR="00F358CA">
        <w:rPr>
          <w:color w:val="000000"/>
        </w:rPr>
        <w:t>working, empty project</w:t>
      </w:r>
      <w:r>
        <w:rPr>
          <w:color w:val="000000"/>
        </w:rPr>
        <w:t xml:space="preserve">, you can add </w:t>
      </w:r>
      <w:r w:rsidR="00F358CA">
        <w:rPr>
          <w:color w:val="000000"/>
        </w:rPr>
        <w:t xml:space="preserve">the </w:t>
      </w:r>
      <w:r>
        <w:rPr>
          <w:color w:val="000000"/>
        </w:rPr>
        <w:t>code</w:t>
      </w:r>
      <w:r w:rsidR="00F358CA">
        <w:rPr>
          <w:color w:val="000000"/>
        </w:rPr>
        <w:t xml:space="preserve"> for this week</w:t>
      </w:r>
      <w:r>
        <w:rPr>
          <w:color w:val="000000"/>
        </w:rPr>
        <w:t xml:space="preserve">. </w:t>
      </w:r>
    </w:p>
    <w:p w14:paraId="4DE47F99" w14:textId="77777777" w:rsidR="00882F37" w:rsidRDefault="00882F37" w:rsidP="00151A65">
      <w:pPr>
        <w:rPr>
          <w:color w:val="000000"/>
        </w:rPr>
      </w:pPr>
    </w:p>
    <w:p w14:paraId="612D2A47" w14:textId="00703133" w:rsidR="00882F37" w:rsidRDefault="00882F37" w:rsidP="00882F37">
      <w:pPr>
        <w:pStyle w:val="Heading1"/>
      </w:pPr>
      <w:r>
        <w:t xml:space="preserve">Simple </w:t>
      </w:r>
      <w:r w:rsidR="003E387E">
        <w:t>Functions</w:t>
      </w:r>
      <w:r w:rsidR="00884E81">
        <w:t xml:space="preserve"> and Local Variables</w:t>
      </w:r>
    </w:p>
    <w:p w14:paraId="7CDD1FFF" w14:textId="4A217186" w:rsidR="003E387E" w:rsidRDefault="003E387E" w:rsidP="003E387E"/>
    <w:p w14:paraId="000CED23" w14:textId="48BAB78D" w:rsidR="003E387E" w:rsidRDefault="00DF63C5" w:rsidP="003E387E">
      <w:r>
        <w:t xml:space="preserve">Here is the code in </w:t>
      </w:r>
      <w:proofErr w:type="spellStart"/>
      <w:r>
        <w:t>main.c</w:t>
      </w:r>
      <w:proofErr w:type="spellEnd"/>
      <w:r>
        <w:t>:</w:t>
      </w:r>
    </w:p>
    <w:p w14:paraId="3E20692D" w14:textId="7C6FABBA" w:rsidR="00DF63C5" w:rsidRDefault="00DF63C5" w:rsidP="003E387E"/>
    <w:p w14:paraId="631BEA3E" w14:textId="2550B6C4" w:rsidR="00DF63C5" w:rsidRDefault="00DF63C5" w:rsidP="00DF63C5">
      <w:pPr>
        <w:jc w:val="center"/>
      </w:pPr>
      <w:r>
        <w:rPr>
          <w:noProof/>
        </w:rPr>
        <w:drawing>
          <wp:inline distT="0" distB="0" distL="0" distR="0" wp14:anchorId="723CC80A" wp14:editId="248F377F">
            <wp:extent cx="4310952" cy="260887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6473" cy="2630369"/>
                    </a:xfrm>
                    <a:prstGeom prst="rect">
                      <a:avLst/>
                    </a:prstGeom>
                    <a:noFill/>
                    <a:ln>
                      <a:noFill/>
                    </a:ln>
                  </pic:spPr>
                </pic:pic>
              </a:graphicData>
            </a:graphic>
          </wp:inline>
        </w:drawing>
      </w:r>
    </w:p>
    <w:p w14:paraId="24803673" w14:textId="3BB2D62A" w:rsidR="00DF63C5" w:rsidRDefault="00DF63C5" w:rsidP="00DF63C5">
      <w:pPr>
        <w:jc w:val="center"/>
      </w:pPr>
    </w:p>
    <w:p w14:paraId="56CEEDE3" w14:textId="716A9871" w:rsidR="00DF63C5" w:rsidRDefault="00DF63C5" w:rsidP="00DF63C5">
      <w:r>
        <w:t xml:space="preserve">As noted in the last exercise, the code will start execution with the main function. The </w:t>
      </w:r>
      <w:r w:rsidR="00FB0F3F">
        <w:t xml:space="preserve">all </w:t>
      </w:r>
      <w:r>
        <w:t>function</w:t>
      </w:r>
      <w:r w:rsidR="00FB0F3F">
        <w:t>s in C are using the same pattern. Going from left to right, first, the type of data the function returns when done is declared</w:t>
      </w:r>
      <w:r>
        <w:t xml:space="preserve">, then the </w:t>
      </w:r>
      <w:r w:rsidR="00FB0F3F">
        <w:t xml:space="preserve">function’s </w:t>
      </w:r>
      <w:proofErr w:type="gramStart"/>
      <w:r>
        <w:t>name,  then</w:t>
      </w:r>
      <w:proofErr w:type="gramEnd"/>
      <w:r>
        <w:t xml:space="preserve"> the </w:t>
      </w:r>
      <w:r w:rsidR="00FB0F3F">
        <w:t xml:space="preserve">parameters </w:t>
      </w:r>
      <w:r>
        <w:t xml:space="preserve">that will be passed into the function. In </w:t>
      </w:r>
      <w:r w:rsidR="00FB0F3F">
        <w:t>the case of the main function,</w:t>
      </w:r>
      <w:r>
        <w:t xml:space="preserve"> the </w:t>
      </w:r>
      <w:r w:rsidRPr="00321BFA">
        <w:rPr>
          <w:i/>
          <w:iCs/>
        </w:rPr>
        <w:t>void</w:t>
      </w:r>
      <w:r w:rsidR="00FB0F3F">
        <w:t xml:space="preserve"> keyword</w:t>
      </w:r>
      <w:r>
        <w:t xml:space="preserve"> </w:t>
      </w:r>
      <w:r w:rsidR="00FB0F3F">
        <w:t>indicates</w:t>
      </w:r>
      <w:r>
        <w:t xml:space="preserve"> that the function will not return any </w:t>
      </w:r>
      <w:proofErr w:type="gramStart"/>
      <w:r>
        <w:t>data, and</w:t>
      </w:r>
      <w:proofErr w:type="gramEnd"/>
      <w:r>
        <w:t xml:space="preserve"> </w:t>
      </w:r>
      <w:r w:rsidR="00FB0F3F">
        <w:t>has no parameters</w:t>
      </w:r>
      <w:r>
        <w:t>.</w:t>
      </w:r>
    </w:p>
    <w:p w14:paraId="54355D92" w14:textId="1E5385AE" w:rsidR="00DF63C5" w:rsidRDefault="00DF63C5" w:rsidP="00DF63C5"/>
    <w:p w14:paraId="053C1D4F" w14:textId="48581CD2" w:rsidR="00DF63C5" w:rsidRDefault="00FB0F3F" w:rsidP="00DF63C5">
      <w:r>
        <w:t>Notice</w:t>
      </w:r>
      <w:r w:rsidR="00DF63C5">
        <w:t xml:space="preserve"> line 1</w:t>
      </w:r>
      <w:r>
        <w:t xml:space="preserve"> in the code</w:t>
      </w:r>
      <w:r w:rsidR="00DF63C5">
        <w:t xml:space="preserve">,  </w:t>
      </w:r>
    </w:p>
    <w:p w14:paraId="2C12AB02" w14:textId="633728CB" w:rsidR="00DF63C5" w:rsidRDefault="00DF63C5" w:rsidP="00DF63C5"/>
    <w:p w14:paraId="5624CF02" w14:textId="53FAE504" w:rsidR="00DF63C5" w:rsidRDefault="00DF63C5" w:rsidP="00DF63C5">
      <w:commentRangeStart w:id="5"/>
      <w:r>
        <w:t>#include “</w:t>
      </w:r>
      <w:proofErr w:type="spellStart"/>
      <w:r>
        <w:t>msp.h</w:t>
      </w:r>
      <w:proofErr w:type="spellEnd"/>
      <w:r>
        <w:t>”</w:t>
      </w:r>
      <w:commentRangeEnd w:id="5"/>
      <w:r w:rsidR="00FB0F3F">
        <w:rPr>
          <w:rStyle w:val="CommentReference"/>
        </w:rPr>
        <w:commentReference w:id="5"/>
      </w:r>
    </w:p>
    <w:p w14:paraId="5B30B021" w14:textId="75E1CE7B" w:rsidR="00DF63C5" w:rsidRDefault="00DF63C5" w:rsidP="00DF63C5"/>
    <w:p w14:paraId="44BD79C9" w14:textId="138922A2" w:rsidR="00DF63C5" w:rsidRDefault="00DF63C5" w:rsidP="00DF63C5">
      <w:r>
        <w:t>This is a compiler directive to take the contents of the file “</w:t>
      </w:r>
      <w:proofErr w:type="spellStart"/>
      <w:r>
        <w:t>msp.h</w:t>
      </w:r>
      <w:proofErr w:type="spellEnd"/>
      <w:r>
        <w:t xml:space="preserve">” and copy them into this file before compiling. </w:t>
      </w:r>
      <w:r w:rsidR="00FB0F3F">
        <w:t xml:space="preserve">This is a C version of python’s </w:t>
      </w:r>
      <w:r w:rsidR="00FB0F3F" w:rsidRPr="00321BFA">
        <w:rPr>
          <w:i/>
          <w:iCs/>
        </w:rPr>
        <w:t>import</w:t>
      </w:r>
      <w:r w:rsidR="00FB0F3F">
        <w:t xml:space="preserve"> keyword and behavior. </w:t>
      </w:r>
      <w:r>
        <w:t>Where does the compiler find this file</w:t>
      </w:r>
      <w:r w:rsidR="00FB0F3F">
        <w:t>?</w:t>
      </w:r>
      <w:r>
        <w:t xml:space="preserve"> </w:t>
      </w:r>
      <w:r w:rsidR="00FB0F3F">
        <w:t xml:space="preserve">If you look in </w:t>
      </w:r>
      <w:r>
        <w:t>the Project Explorer window (you may need to click on the arrow indicator just to the left of the project name to expand the view)</w:t>
      </w:r>
      <w:r w:rsidR="00FB0F3F">
        <w:t>,</w:t>
      </w:r>
    </w:p>
    <w:p w14:paraId="42C1FEE8" w14:textId="275CD36A" w:rsidR="00DF63C5" w:rsidRDefault="00DF63C5" w:rsidP="00DF63C5"/>
    <w:p w14:paraId="2F2747C6" w14:textId="36F4454A" w:rsidR="00DF63C5" w:rsidRDefault="00DF63C5" w:rsidP="00DF63C5">
      <w:pPr>
        <w:jc w:val="center"/>
      </w:pPr>
      <w:r>
        <w:rPr>
          <w:noProof/>
        </w:rPr>
        <w:drawing>
          <wp:inline distT="0" distB="0" distL="0" distR="0" wp14:anchorId="3E3F8AAE" wp14:editId="3C3FC105">
            <wp:extent cx="3335138" cy="257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193" cy="2594248"/>
                    </a:xfrm>
                    <a:prstGeom prst="rect">
                      <a:avLst/>
                    </a:prstGeom>
                    <a:noFill/>
                    <a:ln>
                      <a:noFill/>
                    </a:ln>
                  </pic:spPr>
                </pic:pic>
              </a:graphicData>
            </a:graphic>
          </wp:inline>
        </w:drawing>
      </w:r>
    </w:p>
    <w:p w14:paraId="66CB3714" w14:textId="77777777" w:rsidR="00DF63C5" w:rsidRDefault="00DF63C5" w:rsidP="00DF63C5"/>
    <w:p w14:paraId="47490AFD" w14:textId="16B39B46" w:rsidR="00DF63C5" w:rsidRDefault="00FB0F3F" w:rsidP="00DF63C5">
      <w:r>
        <w:t xml:space="preserve">you will find </w:t>
      </w:r>
      <w:r w:rsidR="006D0FAB">
        <w:t xml:space="preserve">all the directories and files associated with your project. </w:t>
      </w:r>
      <w:r>
        <w:t>The</w:t>
      </w:r>
      <w:r w:rsidR="006D0FAB">
        <w:t xml:space="preserve"> </w:t>
      </w:r>
      <w:proofErr w:type="spellStart"/>
      <w:r w:rsidR="006D0FAB">
        <w:t>main.c</w:t>
      </w:r>
      <w:proofErr w:type="spellEnd"/>
      <w:r>
        <w:t xml:space="preserve"> file</w:t>
      </w:r>
      <w:r w:rsidR="006D0FAB">
        <w:t xml:space="preserve"> </w:t>
      </w:r>
      <w:proofErr w:type="gramStart"/>
      <w:r w:rsidR="006D0FAB">
        <w:t>you’ve</w:t>
      </w:r>
      <w:proofErr w:type="gramEnd"/>
      <w:r w:rsidR="006D0FAB">
        <w:t xml:space="preserve"> been modifying </w:t>
      </w:r>
      <w:r>
        <w:t>is listed</w:t>
      </w:r>
      <w:r w:rsidR="006D0FAB">
        <w:t xml:space="preserve">. The msp432p401r.cmd, startup_msp432p401r_ccs.c, and system_msp432p401r.c files are configuration files used by the system to make configuration easier. </w:t>
      </w:r>
      <w:r>
        <w:t>You can safely ignore these for now.</w:t>
      </w:r>
    </w:p>
    <w:p w14:paraId="42802B3E" w14:textId="4A07B25A" w:rsidR="006D0FAB" w:rsidRDefault="006D0FAB" w:rsidP="00DF63C5"/>
    <w:p w14:paraId="245215D1" w14:textId="7501BB05" w:rsidR="006D0FAB" w:rsidRDefault="00FB0F3F" w:rsidP="00DF63C5">
      <w:r>
        <w:t>Expand</w:t>
      </w:r>
      <w:r w:rsidR="006D0FAB">
        <w:t xml:space="preserve"> the Includes </w:t>
      </w:r>
      <w:r>
        <w:t>sub-</w:t>
      </w:r>
      <w:r w:rsidR="006D0FAB">
        <w:t>directory. Expand this directory and you’ll see this:</w:t>
      </w:r>
    </w:p>
    <w:p w14:paraId="37082572" w14:textId="4E915A55" w:rsidR="006D0FAB" w:rsidRDefault="006D0FAB" w:rsidP="00DF63C5"/>
    <w:p w14:paraId="39435981" w14:textId="5353BBEB" w:rsidR="006D0FAB" w:rsidRDefault="006D0FAB" w:rsidP="006D0FAB">
      <w:pPr>
        <w:jc w:val="center"/>
      </w:pPr>
      <w:r>
        <w:rPr>
          <w:noProof/>
        </w:rPr>
        <w:drawing>
          <wp:inline distT="0" distB="0" distL="0" distR="0" wp14:anchorId="0CB9373B" wp14:editId="3A0908EF">
            <wp:extent cx="2863702" cy="1748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0320" cy="1765231"/>
                    </a:xfrm>
                    <a:prstGeom prst="rect">
                      <a:avLst/>
                    </a:prstGeom>
                    <a:noFill/>
                    <a:ln>
                      <a:noFill/>
                    </a:ln>
                  </pic:spPr>
                </pic:pic>
              </a:graphicData>
            </a:graphic>
          </wp:inline>
        </w:drawing>
      </w:r>
    </w:p>
    <w:p w14:paraId="4F3D24DA" w14:textId="77BB949C" w:rsidR="006D0FAB" w:rsidRDefault="006D0FAB" w:rsidP="00DF63C5"/>
    <w:p w14:paraId="72412792" w14:textId="2E968182" w:rsidR="006D0FAB" w:rsidRDefault="00FB0F3F" w:rsidP="00DF63C5">
      <w:r>
        <w:t xml:space="preserve">This is where files are that you can use the pre-compiler command to include in your compiled application. </w:t>
      </w:r>
      <w:r w:rsidR="006D0FAB">
        <w:t>They will only be included, however, if you</w:t>
      </w:r>
      <w:r>
        <w:t xml:space="preserve"> use the pre-compiler command</w:t>
      </w:r>
      <w:r w:rsidR="006D0FAB">
        <w:t xml:space="preserve"> </w:t>
      </w:r>
      <w:r>
        <w:t xml:space="preserve">include </w:t>
      </w:r>
      <w:r w:rsidR="006D0FAB">
        <w:t xml:space="preserve">them. </w:t>
      </w:r>
      <w:r>
        <w:t>Expand</w:t>
      </w:r>
      <w:r w:rsidR="006D0FAB">
        <w:t xml:space="preserve"> </w:t>
      </w:r>
      <w:r w:rsidR="00541CE6">
        <w:t>top directory</w:t>
      </w:r>
    </w:p>
    <w:p w14:paraId="7B4A69CB" w14:textId="2DDF49FF" w:rsidR="006D0FAB" w:rsidRDefault="006D0FAB" w:rsidP="00DF63C5"/>
    <w:p w14:paraId="6A2696BF" w14:textId="3A7809C3" w:rsidR="006D0FAB" w:rsidRDefault="00541CE6" w:rsidP="00541CE6">
      <w:pPr>
        <w:jc w:val="center"/>
      </w:pPr>
      <w:r>
        <w:rPr>
          <w:noProof/>
        </w:rPr>
        <w:drawing>
          <wp:inline distT="0" distB="0" distL="0" distR="0" wp14:anchorId="5B579C84" wp14:editId="2072D4BE">
            <wp:extent cx="3095302" cy="1971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2717" cy="1995215"/>
                    </a:xfrm>
                    <a:prstGeom prst="rect">
                      <a:avLst/>
                    </a:prstGeom>
                    <a:noFill/>
                    <a:ln>
                      <a:noFill/>
                    </a:ln>
                  </pic:spPr>
                </pic:pic>
              </a:graphicData>
            </a:graphic>
          </wp:inline>
        </w:drawing>
      </w:r>
    </w:p>
    <w:p w14:paraId="7E26DEE7" w14:textId="34423E94" w:rsidR="006D0FAB" w:rsidRDefault="006D0FAB" w:rsidP="00DF63C5"/>
    <w:p w14:paraId="6C677494" w14:textId="1DC7DB78" w:rsidR="006D0FAB" w:rsidRDefault="00FB0F3F" w:rsidP="00DF63C5">
      <w:r>
        <w:t>then scroll down</w:t>
      </w:r>
      <w:r w:rsidR="00541CE6">
        <w:t xml:space="preserve"> </w:t>
      </w:r>
      <w:r>
        <w:t>a long way</w:t>
      </w:r>
      <w:r w:rsidR="00541CE6">
        <w:t xml:space="preserve"> </w:t>
      </w:r>
      <w:r>
        <w:t xml:space="preserve">until you </w:t>
      </w:r>
      <w:r w:rsidR="00E17357">
        <w:t xml:space="preserve">find the </w:t>
      </w:r>
      <w:proofErr w:type="spellStart"/>
      <w:r w:rsidR="00541CE6">
        <w:t>msp.h</w:t>
      </w:r>
      <w:proofErr w:type="spellEnd"/>
      <w:r w:rsidR="00541CE6">
        <w:t xml:space="preserve"> file</w:t>
      </w:r>
      <w:r w:rsidR="00E17357">
        <w:t>.</w:t>
      </w:r>
    </w:p>
    <w:p w14:paraId="6AF5DA88" w14:textId="74CD7509" w:rsidR="00541CE6" w:rsidRDefault="00541CE6" w:rsidP="00DF63C5"/>
    <w:p w14:paraId="090FCE30" w14:textId="19386C7F" w:rsidR="00541CE6" w:rsidRDefault="00541CE6" w:rsidP="00541CE6">
      <w:pPr>
        <w:jc w:val="center"/>
      </w:pPr>
      <w:r>
        <w:rPr>
          <w:noProof/>
        </w:rPr>
        <w:drawing>
          <wp:inline distT="0" distB="0" distL="0" distR="0" wp14:anchorId="6826D65B" wp14:editId="762DA385">
            <wp:extent cx="2680711" cy="3345227"/>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555" cy="3432384"/>
                    </a:xfrm>
                    <a:prstGeom prst="rect">
                      <a:avLst/>
                    </a:prstGeom>
                    <a:noFill/>
                    <a:ln>
                      <a:noFill/>
                    </a:ln>
                  </pic:spPr>
                </pic:pic>
              </a:graphicData>
            </a:graphic>
          </wp:inline>
        </w:drawing>
      </w:r>
    </w:p>
    <w:p w14:paraId="5FC074AE" w14:textId="75491099" w:rsidR="00541CE6" w:rsidRDefault="00541CE6" w:rsidP="00DF63C5"/>
    <w:p w14:paraId="0F0EB22C" w14:textId="173B4304" w:rsidR="00541CE6" w:rsidRDefault="00541CE6" w:rsidP="00DF63C5">
      <w:r>
        <w:t xml:space="preserve">Double click on this file and </w:t>
      </w:r>
      <w:r w:rsidR="00E17357">
        <w:t>it opens in the</w:t>
      </w:r>
      <w:r>
        <w:t xml:space="preserve"> editor window:</w:t>
      </w:r>
    </w:p>
    <w:p w14:paraId="5279F734" w14:textId="2C0D6FD7" w:rsidR="00541CE6" w:rsidRDefault="00541CE6" w:rsidP="00DF63C5"/>
    <w:p w14:paraId="1A885ECE" w14:textId="02AC8380" w:rsidR="00541CE6" w:rsidRDefault="00541CE6" w:rsidP="00541CE6">
      <w:pPr>
        <w:jc w:val="center"/>
      </w:pPr>
      <w:r>
        <w:rPr>
          <w:noProof/>
        </w:rPr>
        <w:drawing>
          <wp:inline distT="0" distB="0" distL="0" distR="0" wp14:anchorId="5C2E45E7" wp14:editId="6BEF2B77">
            <wp:extent cx="3765810" cy="2782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6404" cy="2798119"/>
                    </a:xfrm>
                    <a:prstGeom prst="rect">
                      <a:avLst/>
                    </a:prstGeom>
                    <a:noFill/>
                    <a:ln>
                      <a:noFill/>
                    </a:ln>
                  </pic:spPr>
                </pic:pic>
              </a:graphicData>
            </a:graphic>
          </wp:inline>
        </w:drawing>
      </w:r>
    </w:p>
    <w:p w14:paraId="15728DDA" w14:textId="66B893C6" w:rsidR="00541CE6" w:rsidRDefault="00541CE6" w:rsidP="00DF63C5"/>
    <w:p w14:paraId="5209F9E1" w14:textId="142D8C9B" w:rsidR="00541CE6" w:rsidRDefault="00E17357" w:rsidP="00DF63C5">
      <w:r>
        <w:t xml:space="preserve">DO NOT MODIFY THIS FILE. It </w:t>
      </w:r>
      <w:r w:rsidR="00541CE6">
        <w:t>is a file that will include the appropriate include</w:t>
      </w:r>
      <w:r>
        <w:t xml:space="preserve"> the</w:t>
      </w:r>
      <w:r w:rsidR="00541CE6">
        <w:t xml:space="preserve"> file</w:t>
      </w:r>
      <w:r>
        <w:t xml:space="preserve"> required for your code to run correctly on the</w:t>
      </w:r>
      <w:r w:rsidR="00541CE6">
        <w:t xml:space="preserve"> msp432p401r</w:t>
      </w:r>
      <w:r>
        <w:t xml:space="preserve"> hardware, or other hardware if you were writing for it</w:t>
      </w:r>
      <w:r w:rsidR="00541CE6">
        <w:t xml:space="preserve">. </w:t>
      </w:r>
      <w:r>
        <w:t>Go</w:t>
      </w:r>
      <w:r w:rsidR="00541CE6">
        <w:t xml:space="preserve"> back to the Project Explorer and open that file:</w:t>
      </w:r>
    </w:p>
    <w:p w14:paraId="78A23E73" w14:textId="0342C62E" w:rsidR="00541CE6" w:rsidRDefault="00541CE6" w:rsidP="00DF63C5"/>
    <w:p w14:paraId="33B984B0" w14:textId="7F2618A6" w:rsidR="00541CE6" w:rsidRDefault="00F47873" w:rsidP="00F47873">
      <w:pPr>
        <w:jc w:val="center"/>
      </w:pPr>
      <w:r>
        <w:rPr>
          <w:noProof/>
        </w:rPr>
        <w:drawing>
          <wp:inline distT="0" distB="0" distL="0" distR="0" wp14:anchorId="7565F93F" wp14:editId="47614590">
            <wp:extent cx="2896799" cy="222293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8410" cy="2247192"/>
                    </a:xfrm>
                    <a:prstGeom prst="rect">
                      <a:avLst/>
                    </a:prstGeom>
                    <a:noFill/>
                    <a:ln>
                      <a:noFill/>
                    </a:ln>
                  </pic:spPr>
                </pic:pic>
              </a:graphicData>
            </a:graphic>
          </wp:inline>
        </w:drawing>
      </w:r>
    </w:p>
    <w:p w14:paraId="5AE029C0" w14:textId="64AE8EC7" w:rsidR="00541CE6" w:rsidRDefault="00541CE6" w:rsidP="00DF63C5"/>
    <w:p w14:paraId="17A854F1" w14:textId="580256A0" w:rsidR="00541CE6" w:rsidRDefault="00541CE6" w:rsidP="00DF63C5">
      <w:r>
        <w:t>Th</w:t>
      </w:r>
      <w:r w:rsidR="00F47873">
        <w:t xml:space="preserve">is is a very large file, and the system may complain a bit about it, but just click OK, and eventually you’ll be able to view this file. This file contains all the hardware definitions for your MSP432P401R. </w:t>
      </w:r>
      <w:r w:rsidR="00E17357">
        <w:t>Since this file is included in your application,</w:t>
      </w:r>
      <w:r w:rsidR="00F47873">
        <w:t xml:space="preserve"> you </w:t>
      </w:r>
      <w:r w:rsidR="00E17357">
        <w:t xml:space="preserve">can use </w:t>
      </w:r>
      <w:proofErr w:type="gramStart"/>
      <w:r w:rsidR="00E17357">
        <w:t>all</w:t>
      </w:r>
      <w:r w:rsidR="00F47873">
        <w:t xml:space="preserve"> of</w:t>
      </w:r>
      <w:proofErr w:type="gramEnd"/>
      <w:r w:rsidR="00F47873">
        <w:t xml:space="preserve"> the definitions</w:t>
      </w:r>
      <w:r w:rsidR="00E17357">
        <w:t xml:space="preserve"> found here</w:t>
      </w:r>
      <w:r w:rsidR="00F47873">
        <w:t xml:space="preserve"> in your program.</w:t>
      </w:r>
    </w:p>
    <w:p w14:paraId="6E33BEF8" w14:textId="52321BD7" w:rsidR="001B1259" w:rsidRDefault="001B1259" w:rsidP="00DF63C5"/>
    <w:p w14:paraId="6762E8BC" w14:textId="2B52BF3B" w:rsidR="001B1259" w:rsidRDefault="004E4926" w:rsidP="00DF63C5">
      <w:proofErr w:type="gramStart"/>
      <w:r>
        <w:t>You’re</w:t>
      </w:r>
      <w:proofErr w:type="gramEnd"/>
      <w:r>
        <w:t xml:space="preserve"> going to add a function to </w:t>
      </w:r>
      <w:proofErr w:type="spellStart"/>
      <w:r w:rsidR="00E17357">
        <w:t>main.c</w:t>
      </w:r>
      <w:proofErr w:type="spellEnd"/>
      <w:r w:rsidR="00E17357">
        <w:t xml:space="preserve"> so switch back to editing it</w:t>
      </w:r>
      <w:r>
        <w:t xml:space="preserve">. </w:t>
      </w:r>
      <w:r w:rsidR="00E17357">
        <w:t xml:space="preserve">Modify </w:t>
      </w:r>
      <w:proofErr w:type="spellStart"/>
      <w:r w:rsidR="00E17357">
        <w:t>main.c</w:t>
      </w:r>
      <w:proofErr w:type="spellEnd"/>
      <w:r w:rsidR="00E17357">
        <w:t xml:space="preserve"> to match this code example.</w:t>
      </w:r>
    </w:p>
    <w:p w14:paraId="5220C2F5" w14:textId="4DE41B07" w:rsidR="004E4926" w:rsidRDefault="004E4926" w:rsidP="00DF63C5"/>
    <w:p w14:paraId="40AA4D96" w14:textId="77777777" w:rsidR="00546B71" w:rsidRDefault="00546B71">
      <w:pPr>
        <w:rPr>
          <w:rFonts w:ascii="Consolas" w:hAnsi="Consolas" w:cs="Consolas"/>
          <w:b/>
          <w:bCs/>
          <w:color w:val="7F0055"/>
        </w:rPr>
      </w:pPr>
      <w:r>
        <w:rPr>
          <w:rFonts w:ascii="Consolas" w:hAnsi="Consolas" w:cs="Consolas"/>
          <w:b/>
          <w:bCs/>
          <w:color w:val="7F0055"/>
        </w:rPr>
        <w:br w:type="page"/>
      </w:r>
    </w:p>
    <w:p w14:paraId="5A8C77FA" w14:textId="77777777" w:rsidR="00626737" w:rsidRDefault="00626737" w:rsidP="00626737">
      <w:pPr>
        <w:autoSpaceDE w:val="0"/>
        <w:autoSpaceDN w:val="0"/>
        <w:adjustRightInd w:val="0"/>
        <w:rPr>
          <w:rFonts w:ascii="Consolas" w:hAnsi="Consolas" w:cs="Consolas"/>
        </w:rPr>
      </w:pPr>
      <w:commentRangeStart w:id="6"/>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9E3A210" w14:textId="77777777" w:rsidR="00626737" w:rsidRDefault="00626737" w:rsidP="00626737">
      <w:pPr>
        <w:autoSpaceDE w:val="0"/>
        <w:autoSpaceDN w:val="0"/>
        <w:adjustRightInd w:val="0"/>
        <w:rPr>
          <w:rFonts w:ascii="Consolas" w:hAnsi="Consolas" w:cs="Consolas"/>
        </w:rPr>
      </w:pPr>
    </w:p>
    <w:p w14:paraId="0CCD1D67" w14:textId="32AAB62E" w:rsidR="00626737" w:rsidRDefault="00626737" w:rsidP="00626737">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color w:val="000000"/>
        </w:rPr>
        <w:t>);</w:t>
      </w:r>
    </w:p>
    <w:p w14:paraId="33EDA6E0" w14:textId="77777777" w:rsidR="00626737" w:rsidRDefault="00626737" w:rsidP="00626737">
      <w:pPr>
        <w:autoSpaceDE w:val="0"/>
        <w:autoSpaceDN w:val="0"/>
        <w:adjustRightInd w:val="0"/>
        <w:rPr>
          <w:rFonts w:ascii="Consolas" w:hAnsi="Consolas" w:cs="Consolas"/>
        </w:rPr>
      </w:pPr>
    </w:p>
    <w:p w14:paraId="3F27AA87" w14:textId="77777777" w:rsidR="00626737" w:rsidRDefault="00626737" w:rsidP="00626737">
      <w:pPr>
        <w:autoSpaceDE w:val="0"/>
        <w:autoSpaceDN w:val="0"/>
        <w:adjustRightInd w:val="0"/>
        <w:rPr>
          <w:rFonts w:ascii="Consolas" w:hAnsi="Consolas" w:cs="Consolas"/>
        </w:rPr>
      </w:pPr>
      <w:r>
        <w:rPr>
          <w:rFonts w:ascii="Consolas" w:hAnsi="Consolas" w:cs="Consolas"/>
          <w:color w:val="3F7F5F"/>
        </w:rPr>
        <w:t>/**</w:t>
      </w:r>
    </w:p>
    <w:p w14:paraId="6FC5DDFF" w14:textId="77777777" w:rsidR="00626737" w:rsidRDefault="00626737" w:rsidP="00626737">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14E2817E" w14:textId="77777777" w:rsidR="00626737" w:rsidRDefault="00626737" w:rsidP="00626737">
      <w:pPr>
        <w:autoSpaceDE w:val="0"/>
        <w:autoSpaceDN w:val="0"/>
        <w:adjustRightInd w:val="0"/>
        <w:rPr>
          <w:rFonts w:ascii="Consolas" w:hAnsi="Consolas" w:cs="Consolas"/>
        </w:rPr>
      </w:pPr>
      <w:r>
        <w:rPr>
          <w:rFonts w:ascii="Consolas" w:hAnsi="Consolas" w:cs="Consolas"/>
          <w:color w:val="3F7F5F"/>
        </w:rPr>
        <w:t xml:space="preserve"> */</w:t>
      </w:r>
    </w:p>
    <w:p w14:paraId="508E6A02" w14:textId="77777777" w:rsidR="00626737" w:rsidRDefault="00626737" w:rsidP="00626737">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0285A127"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w:t>
      </w:r>
    </w:p>
    <w:p w14:paraId="5B840126" w14:textId="77777777" w:rsidR="00626737" w:rsidRDefault="00626737" w:rsidP="00626737">
      <w:pPr>
        <w:autoSpaceDE w:val="0"/>
        <w:autoSpaceDN w:val="0"/>
        <w:adjustRightInd w:val="0"/>
        <w:rPr>
          <w:rFonts w:ascii="Consolas" w:hAnsi="Consolas" w:cs="Consolas"/>
        </w:rPr>
      </w:pPr>
    </w:p>
    <w:p w14:paraId="722D008C"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437AE15D" w14:textId="77777777" w:rsidR="00626737" w:rsidRDefault="00626737" w:rsidP="00626737">
      <w:pPr>
        <w:autoSpaceDE w:val="0"/>
        <w:autoSpaceDN w:val="0"/>
        <w:adjustRightInd w:val="0"/>
        <w:rPr>
          <w:rFonts w:ascii="Consolas" w:hAnsi="Consolas" w:cs="Consolas"/>
        </w:rPr>
      </w:pPr>
    </w:p>
    <w:p w14:paraId="5C2472D7" w14:textId="338CCA00" w:rsidR="00626737" w:rsidRDefault="00626737" w:rsidP="00626737">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000000"/>
        </w:rPr>
        <w:t>test(</w:t>
      </w:r>
      <w:proofErr w:type="gramEnd"/>
      <w:r>
        <w:rPr>
          <w:rFonts w:ascii="Consolas" w:hAnsi="Consolas" w:cs="Consolas"/>
          <w:color w:val="000000"/>
        </w:rPr>
        <w:t>);</w:t>
      </w:r>
    </w:p>
    <w:p w14:paraId="7D569BEF" w14:textId="77777777" w:rsidR="00626737" w:rsidRDefault="00626737" w:rsidP="00626737">
      <w:pPr>
        <w:autoSpaceDE w:val="0"/>
        <w:autoSpaceDN w:val="0"/>
        <w:adjustRightInd w:val="0"/>
        <w:rPr>
          <w:rFonts w:ascii="Consolas" w:hAnsi="Consolas" w:cs="Consolas"/>
        </w:rPr>
      </w:pPr>
    </w:p>
    <w:p w14:paraId="7EA92D5C" w14:textId="77777777" w:rsidR="00626737" w:rsidRDefault="00626737" w:rsidP="00626737">
      <w:pPr>
        <w:autoSpaceDE w:val="0"/>
        <w:autoSpaceDN w:val="0"/>
        <w:adjustRightInd w:val="0"/>
        <w:rPr>
          <w:rFonts w:ascii="Consolas" w:hAnsi="Consolas" w:cs="Consolas"/>
        </w:rPr>
      </w:pPr>
    </w:p>
    <w:p w14:paraId="3B3E2745"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5A755DDA" w14:textId="77777777" w:rsidR="00626737" w:rsidRDefault="00626737" w:rsidP="00626737">
      <w:pPr>
        <w:autoSpaceDE w:val="0"/>
        <w:autoSpaceDN w:val="0"/>
        <w:adjustRightInd w:val="0"/>
        <w:rPr>
          <w:rFonts w:ascii="Consolas" w:hAnsi="Consolas" w:cs="Consolas"/>
        </w:rPr>
      </w:pPr>
    </w:p>
    <w:p w14:paraId="639E6197"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w:t>
      </w:r>
    </w:p>
    <w:p w14:paraId="4E12BF30" w14:textId="77777777" w:rsidR="00626737" w:rsidRDefault="00626737" w:rsidP="00626737">
      <w:pPr>
        <w:autoSpaceDE w:val="0"/>
        <w:autoSpaceDN w:val="0"/>
        <w:adjustRightInd w:val="0"/>
        <w:rPr>
          <w:rFonts w:ascii="Consolas" w:hAnsi="Consolas" w:cs="Consolas"/>
        </w:rPr>
      </w:pPr>
    </w:p>
    <w:p w14:paraId="403D6C67" w14:textId="30095929" w:rsidR="00626737" w:rsidRDefault="00626737" w:rsidP="00626737">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color w:val="000000"/>
        </w:rPr>
        <w:t>)</w:t>
      </w:r>
    </w:p>
    <w:p w14:paraId="0F748EB4"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w:t>
      </w:r>
    </w:p>
    <w:p w14:paraId="0593365B" w14:textId="28F9AC7B" w:rsidR="00626737" w:rsidRDefault="00626737" w:rsidP="006267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test1 = </w:t>
      </w:r>
      <w:proofErr w:type="gramStart"/>
      <w:r>
        <w:rPr>
          <w:rFonts w:ascii="Consolas" w:hAnsi="Consolas" w:cs="Consolas"/>
          <w:color w:val="000000"/>
          <w:u w:val="single"/>
        </w:rPr>
        <w:t>0;</w:t>
      </w:r>
      <w:proofErr w:type="gramEnd"/>
    </w:p>
    <w:p w14:paraId="7B9905EA" w14:textId="7CFA673A" w:rsidR="00626737" w:rsidRDefault="00626737" w:rsidP="00626737">
      <w:pPr>
        <w:autoSpaceDE w:val="0"/>
        <w:autoSpaceDN w:val="0"/>
        <w:adjustRightInd w:val="0"/>
        <w:rPr>
          <w:rFonts w:ascii="Consolas" w:hAnsi="Consolas" w:cs="Consolas"/>
        </w:rPr>
      </w:pPr>
      <w:r>
        <w:rPr>
          <w:rFonts w:ascii="Consolas" w:hAnsi="Consolas" w:cs="Consolas"/>
          <w:color w:val="000000"/>
        </w:rPr>
        <w:t xml:space="preserve">    test1 = </w:t>
      </w:r>
      <w:proofErr w:type="gramStart"/>
      <w:r>
        <w:rPr>
          <w:rFonts w:ascii="Consolas" w:hAnsi="Consolas" w:cs="Consolas"/>
          <w:color w:val="000000"/>
        </w:rPr>
        <w:t>4;</w:t>
      </w:r>
      <w:proofErr w:type="gramEnd"/>
    </w:p>
    <w:p w14:paraId="3884DF70"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5C7CA839" w14:textId="77777777" w:rsidR="00626737" w:rsidRDefault="00626737" w:rsidP="00626737">
      <w:pPr>
        <w:autoSpaceDE w:val="0"/>
        <w:autoSpaceDN w:val="0"/>
        <w:adjustRightInd w:val="0"/>
        <w:rPr>
          <w:rFonts w:ascii="Consolas" w:hAnsi="Consolas" w:cs="Consolas"/>
        </w:rPr>
      </w:pPr>
      <w:r>
        <w:rPr>
          <w:rFonts w:ascii="Consolas" w:hAnsi="Consolas" w:cs="Consolas"/>
          <w:color w:val="000000"/>
        </w:rPr>
        <w:t>}</w:t>
      </w:r>
    </w:p>
    <w:commentRangeEnd w:id="6"/>
    <w:p w14:paraId="5EACBDEF" w14:textId="43530647" w:rsidR="00546B71" w:rsidRDefault="00E17357" w:rsidP="00546B71">
      <w:pPr>
        <w:autoSpaceDE w:val="0"/>
        <w:autoSpaceDN w:val="0"/>
        <w:adjustRightInd w:val="0"/>
        <w:rPr>
          <w:rFonts w:ascii="Consolas" w:hAnsi="Consolas" w:cs="Consolas"/>
        </w:rPr>
      </w:pPr>
      <w:r>
        <w:rPr>
          <w:rStyle w:val="CommentReference"/>
        </w:rPr>
        <w:commentReference w:id="6"/>
      </w:r>
    </w:p>
    <w:p w14:paraId="42EDB635" w14:textId="23FF51F1" w:rsidR="004E4926" w:rsidRDefault="004E4926" w:rsidP="00DF63C5"/>
    <w:p w14:paraId="451BE13B" w14:textId="6324AFC0" w:rsidR="001B59E1" w:rsidRDefault="00546B71" w:rsidP="00DF63C5">
      <w:commentRangeStart w:id="7"/>
      <w:r>
        <w:t xml:space="preserve">Now let’s look at what </w:t>
      </w:r>
      <w:proofErr w:type="gramStart"/>
      <w:r w:rsidR="00626737">
        <w:t xml:space="preserve">the </w:t>
      </w:r>
      <w:r w:rsidR="001B59E1">
        <w:t xml:space="preserve"> code</w:t>
      </w:r>
      <w:proofErr w:type="gramEnd"/>
      <w:r w:rsidR="001B59E1">
        <w:t xml:space="preserve"> does</w:t>
      </w:r>
      <w:r>
        <w:t xml:space="preserve">. </w:t>
      </w:r>
    </w:p>
    <w:p w14:paraId="602B5184" w14:textId="77777777" w:rsidR="001B59E1" w:rsidRDefault="001B59E1" w:rsidP="00DF63C5"/>
    <w:p w14:paraId="14F75568" w14:textId="599C6714" w:rsidR="00546B71" w:rsidRDefault="00546B71" w:rsidP="00DF63C5">
      <w:r>
        <w:t>First, the statement:</w:t>
      </w:r>
    </w:p>
    <w:p w14:paraId="648964EF" w14:textId="05F212BF" w:rsidR="00546B71" w:rsidRDefault="00546B71" w:rsidP="00DF63C5"/>
    <w:p w14:paraId="32C5EEC5" w14:textId="1177506A" w:rsidR="00546B71" w:rsidRDefault="00546B71" w:rsidP="00DF63C5">
      <w:commentRangeStart w:id="8"/>
      <w:r>
        <w:t xml:space="preserve">void </w:t>
      </w:r>
      <w:proofErr w:type="gramStart"/>
      <w:r>
        <w:t>test(</w:t>
      </w:r>
      <w:proofErr w:type="gramEnd"/>
      <w:r>
        <w:t>);</w:t>
      </w:r>
      <w:commentRangeEnd w:id="8"/>
      <w:r w:rsidR="001B59E1">
        <w:rPr>
          <w:rStyle w:val="CommentReference"/>
        </w:rPr>
        <w:commentReference w:id="8"/>
      </w:r>
    </w:p>
    <w:p w14:paraId="4637CAFD" w14:textId="4C42C049" w:rsidR="00F47873" w:rsidRDefault="00F47873" w:rsidP="00DF63C5"/>
    <w:p w14:paraId="1E1CB2E0" w14:textId="2FE660EB" w:rsidR="00365B22" w:rsidRDefault="00546B71" w:rsidP="00DF63C5">
      <w:r>
        <w:t xml:space="preserve">is called a prototype of the </w:t>
      </w:r>
      <w:proofErr w:type="gramStart"/>
      <w:r>
        <w:t>test</w:t>
      </w:r>
      <w:r w:rsidR="00626737">
        <w:t>(</w:t>
      </w:r>
      <w:proofErr w:type="gramEnd"/>
      <w:r w:rsidR="00626737">
        <w:t xml:space="preserve">) </w:t>
      </w:r>
      <w:r>
        <w:t xml:space="preserve">function. While the execution of the program will start at </w:t>
      </w:r>
      <w:proofErr w:type="gramStart"/>
      <w:r>
        <w:t>main(</w:t>
      </w:r>
      <w:proofErr w:type="gramEnd"/>
      <w:r>
        <w:t>), the compiler program, the program that translates the program to machine code, starts at the top of the file and works through the file. The prototype statement tells the compiler that at some point in the file you will be creating a function called test()</w:t>
      </w:r>
      <w:r w:rsidR="00365B22">
        <w:t xml:space="preserve"> somewhere in the file, so you can use the function name anywhere in the file.</w:t>
      </w:r>
    </w:p>
    <w:p w14:paraId="0C56BFE5" w14:textId="770C6378" w:rsidR="00365B22" w:rsidRDefault="00365B22" w:rsidP="00DF63C5"/>
    <w:p w14:paraId="3150E409" w14:textId="53C0BE82" w:rsidR="00365B22" w:rsidRDefault="00365B22" w:rsidP="00DF63C5">
      <w:r>
        <w:t>In the main function you’ll notice this statement:</w:t>
      </w:r>
    </w:p>
    <w:p w14:paraId="245969AE" w14:textId="1537F3A2" w:rsidR="00365B22" w:rsidRDefault="00365B22" w:rsidP="00DF63C5"/>
    <w:p w14:paraId="1E8A42E7" w14:textId="3420E140" w:rsidR="00365B22" w:rsidRDefault="00365B22" w:rsidP="00DF63C5">
      <w:proofErr w:type="gramStart"/>
      <w:r>
        <w:t>test(</w:t>
      </w:r>
      <w:proofErr w:type="gramEnd"/>
      <w:r>
        <w:t>);</w:t>
      </w:r>
    </w:p>
    <w:p w14:paraId="6F0E38C8" w14:textId="0FA54014" w:rsidR="00365B22" w:rsidRDefault="00365B22" w:rsidP="00DF63C5"/>
    <w:p w14:paraId="5197F6A3" w14:textId="4A6B5750" w:rsidR="00365B22" w:rsidRDefault="00365B22" w:rsidP="00DF63C5">
      <w:r>
        <w:t xml:space="preserve">When this command is reached the execution of the code will go to the </w:t>
      </w:r>
      <w:proofErr w:type="gramStart"/>
      <w:r>
        <w:t>test</w:t>
      </w:r>
      <w:r w:rsidR="00626737">
        <w:t>(</w:t>
      </w:r>
      <w:proofErr w:type="gramEnd"/>
      <w:r w:rsidR="00626737">
        <w:t>)</w:t>
      </w:r>
      <w:r>
        <w:t>_function and execute the commands there.</w:t>
      </w:r>
      <w:commentRangeEnd w:id="7"/>
      <w:r w:rsidR="001B59E1">
        <w:rPr>
          <w:rStyle w:val="CommentReference"/>
        </w:rPr>
        <w:commentReference w:id="7"/>
      </w:r>
    </w:p>
    <w:p w14:paraId="0BA7F69E" w14:textId="45ACCE16" w:rsidR="00365B22" w:rsidRDefault="00365B22" w:rsidP="00DF63C5"/>
    <w:p w14:paraId="116AEECC" w14:textId="6C6E31D5" w:rsidR="00365B22" w:rsidRDefault="00365B22" w:rsidP="00DF63C5">
      <w:r>
        <w:t xml:space="preserve">Now, below the main function, the </w:t>
      </w:r>
      <w:proofErr w:type="gramStart"/>
      <w:r>
        <w:t>test</w:t>
      </w:r>
      <w:r w:rsidR="00626737">
        <w:t>(</w:t>
      </w:r>
      <w:proofErr w:type="gramEnd"/>
      <w:r w:rsidR="00626737">
        <w:t xml:space="preserve">) </w:t>
      </w:r>
      <w:r>
        <w:t>function is defined:</w:t>
      </w:r>
    </w:p>
    <w:p w14:paraId="6A9379F5" w14:textId="36BA93A1" w:rsidR="00365B22" w:rsidRDefault="00365B22" w:rsidP="00DF63C5"/>
    <w:p w14:paraId="2A7CB441" w14:textId="5A7AB38F" w:rsidR="00105CA3" w:rsidRDefault="00105CA3" w:rsidP="00105CA3">
      <w:pPr>
        <w:autoSpaceDE w:val="0"/>
        <w:autoSpaceDN w:val="0"/>
        <w:adjustRightInd w:val="0"/>
        <w:rPr>
          <w:rFonts w:ascii="Consolas" w:hAnsi="Consolas" w:cs="Consolas"/>
        </w:rPr>
      </w:pPr>
      <w:commentRangeStart w:id="9"/>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color w:val="000000"/>
        </w:rPr>
        <w:t>)</w:t>
      </w:r>
    </w:p>
    <w:p w14:paraId="0D1BF084" w14:textId="77777777" w:rsidR="00105CA3" w:rsidRDefault="00105CA3" w:rsidP="00105CA3">
      <w:pPr>
        <w:autoSpaceDE w:val="0"/>
        <w:autoSpaceDN w:val="0"/>
        <w:adjustRightInd w:val="0"/>
        <w:rPr>
          <w:rFonts w:ascii="Consolas" w:hAnsi="Consolas" w:cs="Consolas"/>
        </w:rPr>
      </w:pPr>
      <w:r>
        <w:rPr>
          <w:rFonts w:ascii="Consolas" w:hAnsi="Consolas" w:cs="Consolas"/>
          <w:color w:val="000000"/>
        </w:rPr>
        <w:t>{</w:t>
      </w:r>
    </w:p>
    <w:p w14:paraId="03E6B5B3" w14:textId="30476678" w:rsidR="00105CA3" w:rsidRDefault="00105CA3" w:rsidP="00105CA3">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w:t>
      </w:r>
      <w:r w:rsidR="00626737">
        <w:rPr>
          <w:rFonts w:ascii="Consolas" w:hAnsi="Consolas" w:cs="Consolas"/>
          <w:color w:val="000000"/>
          <w:u w:val="single"/>
        </w:rPr>
        <w:t>test1</w:t>
      </w:r>
      <w:r>
        <w:rPr>
          <w:rFonts w:ascii="Consolas" w:hAnsi="Consolas" w:cs="Consolas"/>
          <w:color w:val="000000"/>
          <w:u w:val="single"/>
        </w:rPr>
        <w:t xml:space="preserve"> = </w:t>
      </w:r>
      <w:proofErr w:type="gramStart"/>
      <w:r>
        <w:rPr>
          <w:rFonts w:ascii="Consolas" w:hAnsi="Consolas" w:cs="Consolas"/>
          <w:color w:val="000000"/>
          <w:u w:val="single"/>
        </w:rPr>
        <w:t>0;</w:t>
      </w:r>
      <w:proofErr w:type="gramEnd"/>
    </w:p>
    <w:p w14:paraId="44D53AEA" w14:textId="3E32C430" w:rsidR="00105CA3" w:rsidRDefault="00105CA3" w:rsidP="00105CA3">
      <w:pPr>
        <w:autoSpaceDE w:val="0"/>
        <w:autoSpaceDN w:val="0"/>
        <w:adjustRightInd w:val="0"/>
        <w:rPr>
          <w:rFonts w:ascii="Consolas" w:hAnsi="Consolas" w:cs="Consolas"/>
        </w:rPr>
      </w:pPr>
      <w:r>
        <w:rPr>
          <w:rFonts w:ascii="Consolas" w:hAnsi="Consolas" w:cs="Consolas"/>
          <w:color w:val="000000"/>
        </w:rPr>
        <w:t xml:space="preserve">    </w:t>
      </w:r>
      <w:r w:rsidR="00626737">
        <w:rPr>
          <w:rFonts w:ascii="Consolas" w:hAnsi="Consolas" w:cs="Consolas"/>
          <w:color w:val="000000"/>
        </w:rPr>
        <w:t xml:space="preserve">test1 </w:t>
      </w:r>
      <w:r>
        <w:rPr>
          <w:rFonts w:ascii="Consolas" w:hAnsi="Consolas" w:cs="Consolas"/>
          <w:color w:val="000000"/>
        </w:rPr>
        <w:t xml:space="preserve">= </w:t>
      </w:r>
      <w:proofErr w:type="gramStart"/>
      <w:r>
        <w:rPr>
          <w:rFonts w:ascii="Consolas" w:hAnsi="Consolas" w:cs="Consolas"/>
          <w:color w:val="000000"/>
        </w:rPr>
        <w:t>4;</w:t>
      </w:r>
      <w:proofErr w:type="gramEnd"/>
    </w:p>
    <w:p w14:paraId="43420743" w14:textId="77777777" w:rsidR="00105CA3" w:rsidRDefault="00105CA3" w:rsidP="00105CA3">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571D7087" w14:textId="77777777" w:rsidR="00105CA3" w:rsidRDefault="00105CA3" w:rsidP="00105CA3">
      <w:pPr>
        <w:autoSpaceDE w:val="0"/>
        <w:autoSpaceDN w:val="0"/>
        <w:adjustRightInd w:val="0"/>
        <w:rPr>
          <w:rFonts w:ascii="Consolas" w:hAnsi="Consolas" w:cs="Consolas"/>
        </w:rPr>
      </w:pPr>
      <w:r>
        <w:rPr>
          <w:rFonts w:ascii="Consolas" w:hAnsi="Consolas" w:cs="Consolas"/>
          <w:color w:val="000000"/>
        </w:rPr>
        <w:t>}</w:t>
      </w:r>
      <w:commentRangeEnd w:id="9"/>
      <w:r w:rsidR="001B59E1">
        <w:rPr>
          <w:rStyle w:val="CommentReference"/>
        </w:rPr>
        <w:commentReference w:id="9"/>
      </w:r>
    </w:p>
    <w:p w14:paraId="2EBE6959" w14:textId="1F72C70F" w:rsidR="00365B22" w:rsidRDefault="00365B22" w:rsidP="00DF63C5"/>
    <w:p w14:paraId="114B4007" w14:textId="1808C038" w:rsidR="00105CA3" w:rsidRDefault="00105CA3" w:rsidP="00DF63C5">
      <w:r>
        <w:t xml:space="preserve">The void before the </w:t>
      </w:r>
      <w:proofErr w:type="gramStart"/>
      <w:r>
        <w:t>test</w:t>
      </w:r>
      <w:r w:rsidR="00626737">
        <w:t>(</w:t>
      </w:r>
      <w:proofErr w:type="gramEnd"/>
      <w:r w:rsidR="00626737">
        <w:t xml:space="preserve">) </w:t>
      </w:r>
      <w:r>
        <w:t xml:space="preserve">function name means that the function will return no data. The empty parenthesis () means that no data will be passed to the function. </w:t>
      </w:r>
      <w:r w:rsidR="00626737">
        <w:t>B</w:t>
      </w:r>
      <w:r>
        <w:t>uild the program and the</w:t>
      </w:r>
      <w:r w:rsidR="00626737">
        <w:t>n</w:t>
      </w:r>
      <w:r>
        <w:t xml:space="preserve"> select Debug As… -&gt; Code Composer Debug Session.</w:t>
      </w:r>
    </w:p>
    <w:p w14:paraId="6B34E82C" w14:textId="67BBC4B0" w:rsidR="00105CA3" w:rsidRDefault="00105CA3" w:rsidP="00DF63C5"/>
    <w:p w14:paraId="29757293" w14:textId="4EC1C71C" w:rsidR="00105CA3" w:rsidRDefault="00105CA3" w:rsidP="00DF63C5">
      <w:r>
        <w:t>You should see this:</w:t>
      </w:r>
    </w:p>
    <w:p w14:paraId="7B006B17" w14:textId="77777777" w:rsidR="00626737" w:rsidRDefault="00626737" w:rsidP="00DF63C5"/>
    <w:p w14:paraId="582EDCB4" w14:textId="0D2068BA" w:rsidR="00626737" w:rsidRDefault="00626737" w:rsidP="00DF63C5">
      <w:r>
        <w:rPr>
          <w:noProof/>
        </w:rPr>
        <w:drawing>
          <wp:inline distT="0" distB="0" distL="0" distR="0" wp14:anchorId="3A099264" wp14:editId="5E6473F8">
            <wp:extent cx="4692302" cy="45614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3041" cy="4601012"/>
                    </a:xfrm>
                    <a:prstGeom prst="rect">
                      <a:avLst/>
                    </a:prstGeom>
                    <a:noFill/>
                    <a:ln>
                      <a:noFill/>
                    </a:ln>
                  </pic:spPr>
                </pic:pic>
              </a:graphicData>
            </a:graphic>
          </wp:inline>
        </w:drawing>
      </w:r>
    </w:p>
    <w:p w14:paraId="4A557990" w14:textId="55AD6747" w:rsidR="00105CA3" w:rsidRDefault="00105CA3" w:rsidP="00DF63C5"/>
    <w:p w14:paraId="785FEA34" w14:textId="22C2D486" w:rsidR="00105CA3" w:rsidRDefault="00105CA3" w:rsidP="00DF63C5"/>
    <w:p w14:paraId="6E867DD8" w14:textId="77777777" w:rsidR="00105CA3" w:rsidRDefault="00105CA3" w:rsidP="00DF63C5"/>
    <w:p w14:paraId="50682BB4" w14:textId="25B9D792" w:rsidR="00105CA3" w:rsidRDefault="00105CA3" w:rsidP="00DF63C5">
      <w:r>
        <w:t xml:space="preserve">Not select the Run-&gt;Step Over </w:t>
      </w:r>
      <w:r w:rsidR="007379F6">
        <w:t xml:space="preserve">(F6) </w:t>
      </w:r>
      <w:r>
        <w:t xml:space="preserve">selection twice. Then select the Run-&gt;Step Into </w:t>
      </w:r>
      <w:r w:rsidR="00626737">
        <w:t xml:space="preserve">(F5) </w:t>
      </w:r>
      <w:r>
        <w:t xml:space="preserve">selection. You should now step into </w:t>
      </w:r>
      <w:proofErr w:type="gramStart"/>
      <w:r w:rsidRPr="00321BFA">
        <w:rPr>
          <w:i/>
          <w:iCs/>
        </w:rPr>
        <w:t>test</w:t>
      </w:r>
      <w:r w:rsidR="007379F6">
        <w:rPr>
          <w:i/>
          <w:iCs/>
        </w:rPr>
        <w:t>(</w:t>
      </w:r>
      <w:proofErr w:type="gramEnd"/>
      <w:r w:rsidR="007379F6">
        <w:rPr>
          <w:i/>
          <w:iCs/>
        </w:rPr>
        <w:t xml:space="preserve">) </w:t>
      </w:r>
      <w:r w:rsidRPr="00321BFA">
        <w:rPr>
          <w:i/>
          <w:iCs/>
        </w:rPr>
        <w:t>function</w:t>
      </w:r>
      <w:r>
        <w:t xml:space="preserve">. </w:t>
      </w:r>
    </w:p>
    <w:p w14:paraId="0E312047" w14:textId="7554F420" w:rsidR="00F47873" w:rsidRDefault="00F47873" w:rsidP="00DF63C5"/>
    <w:p w14:paraId="57266B55" w14:textId="77F52B7F" w:rsidR="007379F6" w:rsidRPr="003E387E" w:rsidRDefault="007379F6" w:rsidP="00DF63C5">
      <w:r>
        <w:rPr>
          <w:noProof/>
        </w:rPr>
        <w:drawing>
          <wp:inline distT="0" distB="0" distL="0" distR="0" wp14:anchorId="2125D177" wp14:editId="38208EEE">
            <wp:extent cx="4357953" cy="28234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4407" cy="2840614"/>
                    </a:xfrm>
                    <a:prstGeom prst="rect">
                      <a:avLst/>
                    </a:prstGeom>
                    <a:noFill/>
                    <a:ln>
                      <a:noFill/>
                    </a:ln>
                  </pic:spPr>
                </pic:pic>
              </a:graphicData>
            </a:graphic>
          </wp:inline>
        </w:drawing>
      </w:r>
    </w:p>
    <w:p w14:paraId="6A575426" w14:textId="658FB9C7" w:rsidR="00882F37" w:rsidRDefault="00882F37" w:rsidP="00105CA3">
      <w:pPr>
        <w:jc w:val="center"/>
        <w:rPr>
          <w:color w:val="000000"/>
        </w:rPr>
      </w:pPr>
    </w:p>
    <w:p w14:paraId="6F50E540" w14:textId="6A17326A" w:rsidR="00105CA3" w:rsidRDefault="00105CA3" w:rsidP="00105CA3">
      <w:r>
        <w:t xml:space="preserve">Select Run-&gt;Step Over 3 times. You should now be at the end of the function. You can see that the variable1 has changed value. </w:t>
      </w:r>
    </w:p>
    <w:p w14:paraId="16F5EC6B" w14:textId="7770A3E9" w:rsidR="007379F6" w:rsidRDefault="007379F6" w:rsidP="00105CA3"/>
    <w:p w14:paraId="374D10FD" w14:textId="74DA02E0" w:rsidR="007379F6" w:rsidRDefault="007379F6" w:rsidP="00105CA3">
      <w:r>
        <w:rPr>
          <w:noProof/>
        </w:rPr>
        <w:drawing>
          <wp:inline distT="0" distB="0" distL="0" distR="0" wp14:anchorId="3EC3F5B0" wp14:editId="1A70CF7B">
            <wp:extent cx="4808773" cy="17384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9915" cy="1756952"/>
                    </a:xfrm>
                    <a:prstGeom prst="rect">
                      <a:avLst/>
                    </a:prstGeom>
                    <a:noFill/>
                    <a:ln>
                      <a:noFill/>
                    </a:ln>
                  </pic:spPr>
                </pic:pic>
              </a:graphicData>
            </a:graphic>
          </wp:inline>
        </w:drawing>
      </w:r>
    </w:p>
    <w:p w14:paraId="4531C15F" w14:textId="20D42F75" w:rsidR="00105CA3" w:rsidRDefault="00105CA3" w:rsidP="00105CA3"/>
    <w:p w14:paraId="072D5C19" w14:textId="55D6FAE8" w:rsidR="00105CA3" w:rsidRDefault="00105CA3" w:rsidP="00105CA3">
      <w:pPr>
        <w:jc w:val="center"/>
      </w:pPr>
    </w:p>
    <w:p w14:paraId="221E41D1" w14:textId="7DCFB1FC" w:rsidR="00105CA3" w:rsidRDefault="00105CA3" w:rsidP="00105CA3"/>
    <w:p w14:paraId="23EC0031" w14:textId="281CB5EC" w:rsidR="00105CA3" w:rsidRDefault="00105CA3" w:rsidP="00105CA3">
      <w:r>
        <w:t xml:space="preserve">Select Run-&gt;Step Over again and you will leave the function and return to the </w:t>
      </w:r>
      <w:proofErr w:type="gramStart"/>
      <w:r>
        <w:t>main(</w:t>
      </w:r>
      <w:proofErr w:type="gramEnd"/>
      <w:r>
        <w:t>) function.</w:t>
      </w:r>
    </w:p>
    <w:p w14:paraId="707BE88A" w14:textId="5C94E3C0" w:rsidR="00105CA3" w:rsidRDefault="00105CA3" w:rsidP="00105CA3"/>
    <w:p w14:paraId="0917BE6B" w14:textId="1809DED2" w:rsidR="00105CA3" w:rsidRDefault="002D5E5E" w:rsidP="00105CA3">
      <w:r>
        <w:t xml:space="preserve">Just as in Python, you can write functions that have parameters and returns data </w:t>
      </w:r>
      <w:proofErr w:type="gramStart"/>
      <w:r>
        <w:t>Let’s</w:t>
      </w:r>
      <w:proofErr w:type="gramEnd"/>
      <w:r>
        <w:t xml:space="preserve"> start with a simple example function that has a one parameter of type </w:t>
      </w:r>
      <w:r w:rsidRPr="00321BFA">
        <w:rPr>
          <w:i/>
          <w:iCs/>
        </w:rPr>
        <w:t>int</w:t>
      </w:r>
      <w:r>
        <w:t>.</w:t>
      </w:r>
      <w:r w:rsidR="00105CA3">
        <w:t xml:space="preserve"> Change main to look like this:</w:t>
      </w:r>
    </w:p>
    <w:p w14:paraId="4DB5D7D5" w14:textId="064CD4DB" w:rsidR="007379F6" w:rsidRDefault="007379F6" w:rsidP="00105CA3"/>
    <w:p w14:paraId="26D53110" w14:textId="77777777" w:rsidR="00105CA3" w:rsidRDefault="00105CA3" w:rsidP="00105CA3"/>
    <w:p w14:paraId="737710CD" w14:textId="77777777" w:rsidR="007379F6" w:rsidRDefault="00105CA3" w:rsidP="007379F6">
      <w:pPr>
        <w:autoSpaceDE w:val="0"/>
        <w:autoSpaceDN w:val="0"/>
        <w:adjustRightInd w:val="0"/>
        <w:rPr>
          <w:rFonts w:ascii="Consolas" w:hAnsi="Consolas" w:cs="Consolas"/>
        </w:rPr>
      </w:pPr>
      <w:r>
        <w:t xml:space="preserve"> </w:t>
      </w:r>
      <w:r w:rsidR="00FF5F2D">
        <w:rPr>
          <w:rFonts w:ascii="Consolas" w:hAnsi="Consolas" w:cs="Consolas"/>
          <w:b/>
          <w:bCs/>
          <w:color w:val="7F0055"/>
        </w:rPr>
        <w:t>#</w:t>
      </w:r>
      <w:r w:rsidR="007379F6">
        <w:rPr>
          <w:rFonts w:ascii="Consolas" w:hAnsi="Consolas" w:cs="Consolas"/>
          <w:b/>
          <w:bCs/>
          <w:color w:val="7F0055"/>
        </w:rPr>
        <w:t>include</w:t>
      </w:r>
      <w:r w:rsidR="007379F6">
        <w:rPr>
          <w:rFonts w:ascii="Consolas" w:hAnsi="Consolas" w:cs="Consolas"/>
          <w:color w:val="000000"/>
        </w:rPr>
        <w:t xml:space="preserve"> </w:t>
      </w:r>
      <w:r w:rsidR="007379F6">
        <w:rPr>
          <w:rFonts w:ascii="Consolas" w:hAnsi="Consolas" w:cs="Consolas"/>
          <w:color w:val="2A00FF"/>
        </w:rPr>
        <w:t>"</w:t>
      </w:r>
      <w:proofErr w:type="spellStart"/>
      <w:r w:rsidR="007379F6">
        <w:rPr>
          <w:rFonts w:ascii="Consolas" w:hAnsi="Consolas" w:cs="Consolas"/>
          <w:color w:val="2A00FF"/>
        </w:rPr>
        <w:t>msp.h</w:t>
      </w:r>
      <w:proofErr w:type="spellEnd"/>
      <w:r w:rsidR="007379F6">
        <w:rPr>
          <w:rFonts w:ascii="Consolas" w:hAnsi="Consolas" w:cs="Consolas"/>
          <w:color w:val="2A00FF"/>
        </w:rPr>
        <w:t>"</w:t>
      </w:r>
    </w:p>
    <w:p w14:paraId="39CC74D2" w14:textId="77777777" w:rsidR="007379F6" w:rsidRDefault="007379F6" w:rsidP="007379F6">
      <w:pPr>
        <w:autoSpaceDE w:val="0"/>
        <w:autoSpaceDN w:val="0"/>
        <w:adjustRightInd w:val="0"/>
        <w:rPr>
          <w:rFonts w:ascii="Consolas" w:hAnsi="Consolas" w:cs="Consolas"/>
        </w:rPr>
      </w:pPr>
    </w:p>
    <w:p w14:paraId="73AA68F0" w14:textId="77777777" w:rsidR="007379F6" w:rsidRDefault="007379F6" w:rsidP="007379F6">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6B88B86B" w14:textId="77777777" w:rsidR="007379F6" w:rsidRDefault="007379F6" w:rsidP="007379F6">
      <w:pPr>
        <w:autoSpaceDE w:val="0"/>
        <w:autoSpaceDN w:val="0"/>
        <w:adjustRightInd w:val="0"/>
        <w:rPr>
          <w:rFonts w:ascii="Consolas" w:hAnsi="Consolas" w:cs="Consolas"/>
        </w:rPr>
      </w:pPr>
    </w:p>
    <w:p w14:paraId="7717DD2D" w14:textId="77777777" w:rsidR="007379F6" w:rsidRDefault="007379F6" w:rsidP="007379F6">
      <w:pPr>
        <w:autoSpaceDE w:val="0"/>
        <w:autoSpaceDN w:val="0"/>
        <w:adjustRightInd w:val="0"/>
        <w:rPr>
          <w:rFonts w:ascii="Consolas" w:hAnsi="Consolas" w:cs="Consolas"/>
        </w:rPr>
      </w:pPr>
      <w:r>
        <w:rPr>
          <w:rFonts w:ascii="Consolas" w:hAnsi="Consolas" w:cs="Consolas"/>
          <w:color w:val="3F7F5F"/>
        </w:rPr>
        <w:t>/**</w:t>
      </w:r>
    </w:p>
    <w:p w14:paraId="698CEE5F" w14:textId="77777777" w:rsidR="007379F6" w:rsidRDefault="007379F6" w:rsidP="007379F6">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5EA1A96C" w14:textId="77777777" w:rsidR="007379F6" w:rsidRDefault="007379F6" w:rsidP="007379F6">
      <w:pPr>
        <w:autoSpaceDE w:val="0"/>
        <w:autoSpaceDN w:val="0"/>
        <w:adjustRightInd w:val="0"/>
        <w:rPr>
          <w:rFonts w:ascii="Consolas" w:hAnsi="Consolas" w:cs="Consolas"/>
        </w:rPr>
      </w:pPr>
      <w:r>
        <w:rPr>
          <w:rFonts w:ascii="Consolas" w:hAnsi="Consolas" w:cs="Consolas"/>
          <w:color w:val="3F7F5F"/>
        </w:rPr>
        <w:t xml:space="preserve"> */</w:t>
      </w:r>
    </w:p>
    <w:p w14:paraId="7AED782F" w14:textId="77777777" w:rsidR="007379F6" w:rsidRDefault="007379F6" w:rsidP="007379F6">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0328AF1F" w14:textId="77777777" w:rsidR="007379F6" w:rsidRDefault="007379F6" w:rsidP="007379F6">
      <w:pPr>
        <w:autoSpaceDE w:val="0"/>
        <w:autoSpaceDN w:val="0"/>
        <w:adjustRightInd w:val="0"/>
        <w:rPr>
          <w:rFonts w:ascii="Consolas" w:hAnsi="Consolas" w:cs="Consolas"/>
        </w:rPr>
      </w:pPr>
      <w:r>
        <w:rPr>
          <w:rFonts w:ascii="Consolas" w:hAnsi="Consolas" w:cs="Consolas"/>
          <w:color w:val="000000"/>
          <w:shd w:val="clear" w:color="auto" w:fill="C6DBAE"/>
        </w:rPr>
        <w:t>{</w:t>
      </w:r>
    </w:p>
    <w:p w14:paraId="4AD2D81B" w14:textId="77777777" w:rsidR="007379F6" w:rsidRDefault="007379F6" w:rsidP="007379F6">
      <w:pPr>
        <w:autoSpaceDE w:val="0"/>
        <w:autoSpaceDN w:val="0"/>
        <w:adjustRightInd w:val="0"/>
        <w:rPr>
          <w:rFonts w:ascii="Consolas" w:hAnsi="Consolas" w:cs="Consolas"/>
        </w:rPr>
      </w:pPr>
    </w:p>
    <w:p w14:paraId="15B96538"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46CE4EC" w14:textId="77777777" w:rsidR="007379F6" w:rsidRDefault="007379F6" w:rsidP="007379F6">
      <w:pPr>
        <w:autoSpaceDE w:val="0"/>
        <w:autoSpaceDN w:val="0"/>
        <w:adjustRightInd w:val="0"/>
        <w:rPr>
          <w:rFonts w:ascii="Consolas" w:hAnsi="Consolas" w:cs="Consolas"/>
        </w:rPr>
      </w:pPr>
    </w:p>
    <w:p w14:paraId="6096E176"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w:t>
      </w:r>
      <w:proofErr w:type="gramStart"/>
      <w:r>
        <w:rPr>
          <w:rFonts w:ascii="Consolas" w:hAnsi="Consolas" w:cs="Consolas"/>
          <w:color w:val="000000"/>
        </w:rPr>
        <w:t>0;</w:t>
      </w:r>
      <w:proofErr w:type="gramEnd"/>
    </w:p>
    <w:p w14:paraId="175460C2"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test1 = </w:t>
      </w:r>
      <w:proofErr w:type="gramStart"/>
      <w:r>
        <w:rPr>
          <w:rFonts w:ascii="Consolas" w:hAnsi="Consolas" w:cs="Consolas"/>
          <w:color w:val="000000"/>
        </w:rPr>
        <w:t>3;</w:t>
      </w:r>
      <w:proofErr w:type="gramEnd"/>
    </w:p>
    <w:p w14:paraId="1B10B3BE" w14:textId="77777777" w:rsidR="007379F6" w:rsidRDefault="007379F6" w:rsidP="007379F6">
      <w:pPr>
        <w:autoSpaceDE w:val="0"/>
        <w:autoSpaceDN w:val="0"/>
        <w:adjustRightInd w:val="0"/>
        <w:rPr>
          <w:rFonts w:ascii="Consolas" w:hAnsi="Consolas" w:cs="Consolas"/>
        </w:rPr>
      </w:pPr>
    </w:p>
    <w:p w14:paraId="6ACC3B84"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test(test1</w:t>
      </w:r>
      <w:proofErr w:type="gramStart"/>
      <w:r>
        <w:rPr>
          <w:rFonts w:ascii="Consolas" w:hAnsi="Consolas" w:cs="Consolas"/>
          <w:color w:val="000000"/>
        </w:rPr>
        <w:t>);</w:t>
      </w:r>
      <w:proofErr w:type="gramEnd"/>
    </w:p>
    <w:p w14:paraId="38141956" w14:textId="77777777" w:rsidR="007379F6" w:rsidRDefault="007379F6" w:rsidP="007379F6">
      <w:pPr>
        <w:autoSpaceDE w:val="0"/>
        <w:autoSpaceDN w:val="0"/>
        <w:adjustRightInd w:val="0"/>
        <w:rPr>
          <w:rFonts w:ascii="Consolas" w:hAnsi="Consolas" w:cs="Consolas"/>
        </w:rPr>
      </w:pPr>
    </w:p>
    <w:p w14:paraId="761CBEBF" w14:textId="77777777" w:rsidR="007379F6" w:rsidRDefault="007379F6" w:rsidP="007379F6">
      <w:pPr>
        <w:autoSpaceDE w:val="0"/>
        <w:autoSpaceDN w:val="0"/>
        <w:adjustRightInd w:val="0"/>
        <w:rPr>
          <w:rFonts w:ascii="Consolas" w:hAnsi="Consolas" w:cs="Consolas"/>
        </w:rPr>
      </w:pPr>
    </w:p>
    <w:p w14:paraId="47CEA2AB"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5D434892" w14:textId="77777777" w:rsidR="007379F6" w:rsidRDefault="007379F6" w:rsidP="007379F6">
      <w:pPr>
        <w:autoSpaceDE w:val="0"/>
        <w:autoSpaceDN w:val="0"/>
        <w:adjustRightInd w:val="0"/>
        <w:rPr>
          <w:rFonts w:ascii="Consolas" w:hAnsi="Consolas" w:cs="Consolas"/>
        </w:rPr>
      </w:pPr>
    </w:p>
    <w:p w14:paraId="7943E9B2"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w:t>
      </w:r>
    </w:p>
    <w:p w14:paraId="3D6937A4" w14:textId="77777777" w:rsidR="007379F6" w:rsidRDefault="007379F6" w:rsidP="007379F6">
      <w:pPr>
        <w:autoSpaceDE w:val="0"/>
        <w:autoSpaceDN w:val="0"/>
        <w:adjustRightInd w:val="0"/>
        <w:rPr>
          <w:rFonts w:ascii="Consolas" w:hAnsi="Consolas" w:cs="Consolas"/>
        </w:rPr>
      </w:pPr>
    </w:p>
    <w:p w14:paraId="088870AA" w14:textId="77777777" w:rsidR="007379F6" w:rsidRDefault="007379F6" w:rsidP="007379F6">
      <w:pPr>
        <w:autoSpaceDE w:val="0"/>
        <w:autoSpaceDN w:val="0"/>
        <w:adjustRightInd w:val="0"/>
        <w:rPr>
          <w:rFonts w:ascii="Consolas" w:hAnsi="Consolas" w:cs="Consolas"/>
        </w:rPr>
      </w:pPr>
      <w:r>
        <w:rPr>
          <w:rFonts w:ascii="Consolas" w:hAnsi="Consolas" w:cs="Consolas"/>
          <w:b/>
          <w:bCs/>
          <w:color w:val="7F0055"/>
          <w:u w:val="single"/>
        </w:rPr>
        <w:t>void</w:t>
      </w:r>
      <w:r>
        <w:rPr>
          <w:rFonts w:ascii="Consolas" w:hAnsi="Consolas" w:cs="Consolas"/>
          <w:color w:val="000000"/>
          <w:u w:val="single"/>
        </w:rPr>
        <w:t xml:space="preserve"> </w:t>
      </w:r>
      <w:proofErr w:type="gramStart"/>
      <w:r>
        <w:rPr>
          <w:rFonts w:ascii="Consolas" w:hAnsi="Consolas" w:cs="Consolas"/>
          <w:b/>
          <w:bCs/>
          <w:color w:val="000000"/>
          <w:u w:val="single"/>
        </w:rPr>
        <w:t>test</w:t>
      </w:r>
      <w:r>
        <w:rPr>
          <w:rFonts w:ascii="Consolas" w:hAnsi="Consolas" w:cs="Consolas"/>
          <w:color w:val="000000"/>
          <w:u w:val="single"/>
        </w:rPr>
        <w:t>(</w:t>
      </w:r>
      <w:proofErr w:type="gramEnd"/>
      <w:r>
        <w:rPr>
          <w:rFonts w:ascii="Consolas" w:hAnsi="Consolas" w:cs="Consolas"/>
          <w:b/>
          <w:bCs/>
          <w:color w:val="7F0055"/>
          <w:u w:val="single"/>
        </w:rPr>
        <w:t>int</w:t>
      </w:r>
      <w:r>
        <w:rPr>
          <w:rFonts w:ascii="Consolas" w:hAnsi="Consolas" w:cs="Consolas"/>
          <w:color w:val="000000"/>
          <w:u w:val="single"/>
        </w:rPr>
        <w:t xml:space="preserve"> test2)</w:t>
      </w:r>
    </w:p>
    <w:p w14:paraId="7556D450"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w:t>
      </w:r>
    </w:p>
    <w:p w14:paraId="1F1C07DC"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test2 = </w:t>
      </w:r>
      <w:proofErr w:type="gramStart"/>
      <w:r>
        <w:rPr>
          <w:rFonts w:ascii="Consolas" w:hAnsi="Consolas" w:cs="Consolas"/>
          <w:color w:val="000000"/>
        </w:rPr>
        <w:t>4;</w:t>
      </w:r>
      <w:proofErr w:type="gramEnd"/>
    </w:p>
    <w:p w14:paraId="11665413" w14:textId="77777777" w:rsidR="007379F6" w:rsidRDefault="007379F6" w:rsidP="007379F6">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0B6E27E6" w14:textId="09378D04" w:rsidR="00FF5F2D" w:rsidRDefault="007379F6">
      <w:pPr>
        <w:autoSpaceDE w:val="0"/>
        <w:autoSpaceDN w:val="0"/>
        <w:adjustRightInd w:val="0"/>
        <w:rPr>
          <w:rFonts w:ascii="Consolas" w:hAnsi="Consolas" w:cs="Consolas"/>
        </w:rPr>
      </w:pPr>
      <w:r>
        <w:rPr>
          <w:rFonts w:ascii="Consolas" w:hAnsi="Consolas" w:cs="Consolas"/>
          <w:color w:val="000000"/>
        </w:rPr>
        <w:t>}</w:t>
      </w:r>
      <w:r w:rsidDel="007379F6">
        <w:rPr>
          <w:rFonts w:ascii="Consolas" w:hAnsi="Consolas" w:cs="Consolas"/>
          <w:b/>
          <w:bCs/>
          <w:color w:val="7F0055"/>
        </w:rPr>
        <w:t xml:space="preserve"> </w:t>
      </w:r>
    </w:p>
    <w:p w14:paraId="56F23310" w14:textId="5FB22FE6" w:rsidR="00105CA3" w:rsidRDefault="00105CA3" w:rsidP="00105CA3"/>
    <w:p w14:paraId="3837D3F5" w14:textId="32024C54" w:rsidR="00FF5F2D" w:rsidRDefault="00FF5F2D" w:rsidP="00105CA3">
      <w:r>
        <w:t>Compile</w:t>
      </w:r>
      <w:r w:rsidR="002D5E5E">
        <w:t>, d</w:t>
      </w:r>
      <w:r>
        <w:t>ebug</w:t>
      </w:r>
      <w:r w:rsidR="002D5E5E">
        <w:t>, and run</w:t>
      </w:r>
      <w:r>
        <w:t xml:space="preserve"> the program. </w:t>
      </w:r>
      <w:r w:rsidR="002D5E5E">
        <w:t>Then</w:t>
      </w:r>
      <w:r>
        <w:t xml:space="preserve"> </w:t>
      </w:r>
      <w:r w:rsidR="002D5E5E">
        <w:t xml:space="preserve">use </w:t>
      </w:r>
      <w:r>
        <w:t>step</w:t>
      </w:r>
      <w:r w:rsidR="002D5E5E">
        <w:t xml:space="preserve">-wise debugging and step into </w:t>
      </w:r>
      <w:proofErr w:type="gramStart"/>
      <w:r w:rsidRPr="00321BFA">
        <w:rPr>
          <w:i/>
          <w:iCs/>
        </w:rPr>
        <w:t>test</w:t>
      </w:r>
      <w:r w:rsidR="007379F6">
        <w:rPr>
          <w:i/>
          <w:iCs/>
        </w:rPr>
        <w:t>(</w:t>
      </w:r>
      <w:proofErr w:type="gramEnd"/>
      <w:r w:rsidR="007379F6">
        <w:rPr>
          <w:i/>
          <w:iCs/>
        </w:rPr>
        <w:t>)</w:t>
      </w:r>
      <w:r w:rsidRPr="00321BFA">
        <w:rPr>
          <w:i/>
          <w:iCs/>
        </w:rPr>
        <w:t>_function</w:t>
      </w:r>
      <w:r>
        <w:t xml:space="preserve">. Notice that the value of </w:t>
      </w:r>
      <w:r w:rsidR="00080241">
        <w:rPr>
          <w:i/>
          <w:iCs/>
        </w:rPr>
        <w:t>test2</w:t>
      </w:r>
      <w:r>
        <w:t xml:space="preserve"> is 3. </w:t>
      </w:r>
      <w:r w:rsidR="00080241">
        <w:t xml:space="preserve">This is a copy of the variable value test1 used in the </w:t>
      </w:r>
      <w:proofErr w:type="gramStart"/>
      <w:r w:rsidR="00080241">
        <w:t>main(</w:t>
      </w:r>
      <w:proofErr w:type="gramEnd"/>
      <w:r w:rsidR="00080241">
        <w:t>) function.</w:t>
      </w:r>
    </w:p>
    <w:p w14:paraId="68776D25" w14:textId="4AEB1C82" w:rsidR="007379F6" w:rsidRDefault="007379F6" w:rsidP="00105CA3"/>
    <w:p w14:paraId="38B184E3" w14:textId="74A4EA85" w:rsidR="007379F6" w:rsidRDefault="007379F6" w:rsidP="00105CA3">
      <w:r>
        <w:rPr>
          <w:noProof/>
        </w:rPr>
        <w:drawing>
          <wp:inline distT="0" distB="0" distL="0" distR="0" wp14:anchorId="5FD59F2A" wp14:editId="3B083242">
            <wp:extent cx="6394004" cy="1842852"/>
            <wp:effectExtent l="0" t="0" r="698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0031" cy="1847471"/>
                    </a:xfrm>
                    <a:prstGeom prst="rect">
                      <a:avLst/>
                    </a:prstGeom>
                    <a:noFill/>
                    <a:ln>
                      <a:noFill/>
                    </a:ln>
                  </pic:spPr>
                </pic:pic>
              </a:graphicData>
            </a:graphic>
          </wp:inline>
        </w:drawing>
      </w:r>
    </w:p>
    <w:p w14:paraId="20271FC3" w14:textId="4536E818" w:rsidR="00FF5F2D" w:rsidRDefault="00FF5F2D" w:rsidP="00105CA3"/>
    <w:p w14:paraId="6672B862" w14:textId="447CECB0" w:rsidR="007379F6" w:rsidRDefault="007379F6" w:rsidP="00105CA3"/>
    <w:p w14:paraId="167847D1" w14:textId="1D36F401" w:rsidR="00FF5F2D" w:rsidRDefault="00FF5F2D" w:rsidP="00447796">
      <w:pPr>
        <w:jc w:val="center"/>
      </w:pPr>
    </w:p>
    <w:p w14:paraId="7709A4A9" w14:textId="77777777" w:rsidR="00FF5F2D" w:rsidRDefault="00FF5F2D" w:rsidP="00105CA3"/>
    <w:p w14:paraId="4C47ED78" w14:textId="1BDE9761" w:rsidR="00447796" w:rsidRDefault="00FF5F2D" w:rsidP="00105CA3">
      <w:r>
        <w:t xml:space="preserve">It is very important to understand that the storage location </w:t>
      </w:r>
      <w:r w:rsidR="00080241">
        <w:t>test1 and test</w:t>
      </w:r>
      <w:proofErr w:type="gramStart"/>
      <w:r w:rsidR="00080241">
        <w:t xml:space="preserve">2 </w:t>
      </w:r>
      <w:r>
        <w:t xml:space="preserve"> are</w:t>
      </w:r>
      <w:proofErr w:type="gramEnd"/>
      <w:r>
        <w:t xml:space="preserve"> </w:t>
      </w:r>
      <w:r w:rsidR="00080241">
        <w:t xml:space="preserve">at </w:t>
      </w:r>
      <w:r>
        <w:t>two different locations.</w:t>
      </w:r>
      <w:r w:rsidR="00447796">
        <w:t xml:space="preserve"> </w:t>
      </w:r>
    </w:p>
    <w:p w14:paraId="113D1A03" w14:textId="7A4E7B24" w:rsidR="00447796" w:rsidRDefault="00447796" w:rsidP="00105CA3">
      <w:r>
        <w:t xml:space="preserve">Even if these two variables had the same name, they still would not share the same address. Now </w:t>
      </w:r>
      <w:r w:rsidR="002D5E5E">
        <w:t xml:space="preserve">step </w:t>
      </w:r>
      <w:r>
        <w:t xml:space="preserve">through the function and you’ll notice </w:t>
      </w:r>
      <w:r w:rsidRPr="00321BFA">
        <w:rPr>
          <w:i/>
          <w:iCs/>
        </w:rPr>
        <w:t>variable1</w:t>
      </w:r>
      <w:r>
        <w:t>’s value change</w:t>
      </w:r>
      <w:r w:rsidR="002D5E5E">
        <w:t>s</w:t>
      </w:r>
      <w:r>
        <w:t xml:space="preserve"> to 4:</w:t>
      </w:r>
    </w:p>
    <w:p w14:paraId="2FD715C8" w14:textId="696B5D50" w:rsidR="00080241" w:rsidRDefault="00080241" w:rsidP="00105CA3"/>
    <w:p w14:paraId="56E7C717" w14:textId="68673A95" w:rsidR="00080241" w:rsidRDefault="00080241" w:rsidP="00105CA3">
      <w:r>
        <w:rPr>
          <w:noProof/>
        </w:rPr>
        <w:drawing>
          <wp:inline distT="0" distB="0" distL="0" distR="0" wp14:anchorId="1627AA0D" wp14:editId="13DA27CE">
            <wp:extent cx="4893016" cy="1556262"/>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004" cy="1565164"/>
                    </a:xfrm>
                    <a:prstGeom prst="rect">
                      <a:avLst/>
                    </a:prstGeom>
                    <a:noFill/>
                    <a:ln>
                      <a:noFill/>
                    </a:ln>
                  </pic:spPr>
                </pic:pic>
              </a:graphicData>
            </a:graphic>
          </wp:inline>
        </w:drawing>
      </w:r>
    </w:p>
    <w:p w14:paraId="6FC9AC8D" w14:textId="77777777" w:rsidR="00447796" w:rsidRDefault="00447796" w:rsidP="00105CA3"/>
    <w:p w14:paraId="004AE390" w14:textId="45621684" w:rsidR="00447796" w:rsidRDefault="00447796" w:rsidP="00447796">
      <w:pPr>
        <w:jc w:val="center"/>
      </w:pPr>
    </w:p>
    <w:p w14:paraId="6CDFD053" w14:textId="77777777" w:rsidR="00447796" w:rsidRDefault="00447796" w:rsidP="00105CA3"/>
    <w:p w14:paraId="5B975C07" w14:textId="5F069B38" w:rsidR="00447796" w:rsidRDefault="002D5E5E" w:rsidP="00105CA3">
      <w:r>
        <w:t>Keep</w:t>
      </w:r>
      <w:r w:rsidR="00447796">
        <w:t xml:space="preserve"> stepping until you return to </w:t>
      </w:r>
      <w:proofErr w:type="gramStart"/>
      <w:r w:rsidR="00447796">
        <w:t>main(</w:t>
      </w:r>
      <w:proofErr w:type="gramEnd"/>
      <w:r w:rsidR="00447796">
        <w:t xml:space="preserve">). </w:t>
      </w:r>
      <w:proofErr w:type="gramStart"/>
      <w:r w:rsidR="00447796">
        <w:t>You’ll</w:t>
      </w:r>
      <w:proofErr w:type="gramEnd"/>
      <w:r w:rsidR="00447796">
        <w:t xml:space="preserve"> notice that the value of </w:t>
      </w:r>
      <w:r w:rsidR="00080241">
        <w:t>test1</w:t>
      </w:r>
      <w:r w:rsidR="00447796">
        <w:t xml:space="preserve"> is still 3.</w:t>
      </w:r>
    </w:p>
    <w:p w14:paraId="78B916E6" w14:textId="77777777" w:rsidR="00080241" w:rsidRDefault="00080241" w:rsidP="00105CA3"/>
    <w:p w14:paraId="734D117F" w14:textId="7A320A22" w:rsidR="00080241" w:rsidRDefault="00080241" w:rsidP="00105CA3">
      <w:r>
        <w:rPr>
          <w:noProof/>
        </w:rPr>
        <w:drawing>
          <wp:inline distT="0" distB="0" distL="0" distR="0" wp14:anchorId="18E7DF45" wp14:editId="4F5C9A88">
            <wp:extent cx="5472913" cy="1651093"/>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257" cy="1655119"/>
                    </a:xfrm>
                    <a:prstGeom prst="rect">
                      <a:avLst/>
                    </a:prstGeom>
                    <a:noFill/>
                    <a:ln>
                      <a:noFill/>
                    </a:ln>
                  </pic:spPr>
                </pic:pic>
              </a:graphicData>
            </a:graphic>
          </wp:inline>
        </w:drawing>
      </w:r>
    </w:p>
    <w:p w14:paraId="5F0FBB14" w14:textId="164DC412" w:rsidR="00B52DA0" w:rsidRDefault="00B52DA0" w:rsidP="00105CA3">
      <w:pPr>
        <w:rPr>
          <w:color w:val="000000"/>
        </w:rPr>
      </w:pPr>
    </w:p>
    <w:p w14:paraId="4067B1B1" w14:textId="274C6BD9" w:rsidR="00447796" w:rsidRDefault="00447796" w:rsidP="00447796">
      <w:pPr>
        <w:jc w:val="center"/>
        <w:rPr>
          <w:color w:val="000000"/>
        </w:rPr>
      </w:pPr>
      <w:r>
        <w:rPr>
          <w:noProof/>
          <w:color w:val="000000"/>
        </w:rPr>
        <w:drawing>
          <wp:inline distT="0" distB="0" distL="0" distR="0" wp14:anchorId="73E3E658" wp14:editId="0825FFA9">
            <wp:extent cx="3862326" cy="994197"/>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5478" cy="1018175"/>
                    </a:xfrm>
                    <a:prstGeom prst="rect">
                      <a:avLst/>
                    </a:prstGeom>
                    <a:noFill/>
                    <a:ln>
                      <a:noFill/>
                    </a:ln>
                  </pic:spPr>
                </pic:pic>
              </a:graphicData>
            </a:graphic>
          </wp:inline>
        </w:drawing>
      </w:r>
    </w:p>
    <w:p w14:paraId="15C16C94" w14:textId="386F14B3" w:rsidR="00447796" w:rsidRDefault="00447796" w:rsidP="00105CA3">
      <w:pPr>
        <w:rPr>
          <w:color w:val="000000"/>
        </w:rPr>
      </w:pPr>
    </w:p>
    <w:p w14:paraId="5E5F5097" w14:textId="7FA25AAD" w:rsidR="000D7EA3" w:rsidRDefault="000D7EA3" w:rsidP="00105CA3">
      <w:pPr>
        <w:rPr>
          <w:color w:val="000000"/>
        </w:rPr>
      </w:pPr>
      <w:commentRangeStart w:id="10"/>
      <w:r>
        <w:rPr>
          <w:color w:val="000000"/>
        </w:rPr>
        <w:t xml:space="preserve">It is important to note that even if these variables had the same </w:t>
      </w:r>
      <w:proofErr w:type="gramStart"/>
      <w:r>
        <w:rPr>
          <w:color w:val="000000"/>
        </w:rPr>
        <w:t>name</w:t>
      </w:r>
      <w:proofErr w:type="gramEnd"/>
      <w:r>
        <w:rPr>
          <w:color w:val="000000"/>
        </w:rPr>
        <w:t xml:space="preserve"> they wouldn’t have the same address. Each time a function is called the variables in the argument list inside of the parenthesis are given their own memory addresses and the values are initialized using the values passed to them by the calling </w:t>
      </w:r>
      <w:commentRangeStart w:id="11"/>
      <w:r>
        <w:rPr>
          <w:color w:val="000000"/>
        </w:rPr>
        <w:t>statement</w:t>
      </w:r>
      <w:commentRangeEnd w:id="11"/>
      <w:r w:rsidR="00080241">
        <w:rPr>
          <w:rStyle w:val="CommentReference"/>
        </w:rPr>
        <w:commentReference w:id="11"/>
      </w:r>
      <w:r>
        <w:rPr>
          <w:color w:val="000000"/>
        </w:rPr>
        <w:t>.</w:t>
      </w:r>
      <w:commentRangeEnd w:id="10"/>
      <w:r w:rsidR="002D5E5E">
        <w:rPr>
          <w:rStyle w:val="CommentReference"/>
        </w:rPr>
        <w:commentReference w:id="10"/>
      </w:r>
    </w:p>
    <w:p w14:paraId="6D27C4C7" w14:textId="29B4F94F" w:rsidR="000D7EA3" w:rsidRDefault="000D7EA3" w:rsidP="00105CA3">
      <w:pPr>
        <w:rPr>
          <w:color w:val="000000"/>
        </w:rPr>
      </w:pPr>
    </w:p>
    <w:p w14:paraId="0D42403B" w14:textId="41A6D7CC" w:rsidR="000D7EA3" w:rsidRDefault="000D7EA3" w:rsidP="00105CA3">
      <w:pPr>
        <w:rPr>
          <w:color w:val="000000"/>
        </w:rPr>
      </w:pPr>
    </w:p>
    <w:p w14:paraId="38B18813" w14:textId="40B7A4CC" w:rsidR="000D7EA3" w:rsidRDefault="000D7EA3" w:rsidP="00105CA3">
      <w:pPr>
        <w:rPr>
          <w:color w:val="000000"/>
        </w:rPr>
      </w:pPr>
      <w:r>
        <w:rPr>
          <w:color w:val="000000"/>
        </w:rPr>
        <w:t xml:space="preserve">The last think we need to cover with respect to variables and functions is how to return </w:t>
      </w:r>
      <w:r w:rsidR="002A7A07">
        <w:rPr>
          <w:color w:val="000000"/>
        </w:rPr>
        <w:t>data</w:t>
      </w:r>
      <w:r>
        <w:rPr>
          <w:color w:val="000000"/>
        </w:rPr>
        <w:t xml:space="preserve">. </w:t>
      </w:r>
      <w:r w:rsidR="002A7A07">
        <w:rPr>
          <w:color w:val="000000"/>
        </w:rPr>
        <w:t xml:space="preserve"> C does this</w:t>
      </w:r>
      <w:r>
        <w:rPr>
          <w:color w:val="000000"/>
        </w:rPr>
        <w:t xml:space="preserve"> by declaring the type of </w:t>
      </w:r>
      <w:r w:rsidR="002A7A07">
        <w:rPr>
          <w:color w:val="000000"/>
        </w:rPr>
        <w:t xml:space="preserve">the </w:t>
      </w:r>
      <w:r>
        <w:rPr>
          <w:color w:val="000000"/>
        </w:rPr>
        <w:t>return</w:t>
      </w:r>
      <w:r w:rsidR="002A7A07">
        <w:rPr>
          <w:color w:val="000000"/>
        </w:rPr>
        <w:t>ed value</w:t>
      </w:r>
      <w:r>
        <w:rPr>
          <w:color w:val="000000"/>
        </w:rPr>
        <w:t xml:space="preserve"> </w:t>
      </w:r>
      <w:r w:rsidR="002A7A07">
        <w:rPr>
          <w:color w:val="000000"/>
        </w:rPr>
        <w:t>as you read above.</w:t>
      </w:r>
      <w:r>
        <w:rPr>
          <w:color w:val="000000"/>
        </w:rPr>
        <w:t xml:space="preserve">, and then using the return </w:t>
      </w:r>
      <w:r w:rsidR="002A7A07">
        <w:rPr>
          <w:color w:val="000000"/>
        </w:rPr>
        <w:t xml:space="preserve">keyword </w:t>
      </w:r>
      <w:r>
        <w:rPr>
          <w:color w:val="000000"/>
        </w:rPr>
        <w:t xml:space="preserve">in the function </w:t>
      </w:r>
      <w:r w:rsidR="002A7A07">
        <w:rPr>
          <w:color w:val="000000"/>
        </w:rPr>
        <w:t>just as you did in Python</w:t>
      </w:r>
      <w:r>
        <w:rPr>
          <w:color w:val="000000"/>
        </w:rPr>
        <w:t xml:space="preserve">. </w:t>
      </w:r>
      <w:r w:rsidR="002A7A07">
        <w:rPr>
          <w:color w:val="000000"/>
        </w:rPr>
        <w:t>Modify</w:t>
      </w:r>
      <w:r>
        <w:rPr>
          <w:color w:val="000000"/>
        </w:rPr>
        <w:t xml:space="preserve"> </w:t>
      </w:r>
      <w:proofErr w:type="spellStart"/>
      <w:r>
        <w:rPr>
          <w:color w:val="000000"/>
        </w:rPr>
        <w:t>main.c</w:t>
      </w:r>
      <w:proofErr w:type="spellEnd"/>
      <w:r w:rsidR="002A7A07">
        <w:rPr>
          <w:color w:val="000000"/>
        </w:rPr>
        <w:t xml:space="preserve"> to match the code below.</w:t>
      </w:r>
    </w:p>
    <w:p w14:paraId="1478E0BD" w14:textId="7C526442" w:rsidR="000D7EA3" w:rsidRDefault="000D7EA3" w:rsidP="00105CA3">
      <w:pPr>
        <w:rPr>
          <w:color w:val="000000"/>
        </w:rPr>
      </w:pPr>
    </w:p>
    <w:p w14:paraId="59D57D30" w14:textId="77777777" w:rsidR="00080241" w:rsidRDefault="00817634" w:rsidP="00080241">
      <w:pPr>
        <w:autoSpaceDE w:val="0"/>
        <w:autoSpaceDN w:val="0"/>
        <w:adjustRightInd w:val="0"/>
        <w:rPr>
          <w:rFonts w:ascii="Consolas" w:hAnsi="Consolas" w:cs="Consolas"/>
        </w:rPr>
      </w:pPr>
      <w:r>
        <w:rPr>
          <w:rFonts w:ascii="Consolas" w:hAnsi="Consolas" w:cs="Consolas"/>
          <w:b/>
          <w:bCs/>
          <w:color w:val="7F0055"/>
        </w:rPr>
        <w:t>#</w:t>
      </w:r>
      <w:r w:rsidR="00080241">
        <w:rPr>
          <w:rFonts w:ascii="Consolas" w:hAnsi="Consolas" w:cs="Consolas"/>
          <w:b/>
          <w:bCs/>
          <w:color w:val="7F0055"/>
        </w:rPr>
        <w:t>include</w:t>
      </w:r>
      <w:r w:rsidR="00080241">
        <w:rPr>
          <w:rFonts w:ascii="Consolas" w:hAnsi="Consolas" w:cs="Consolas"/>
          <w:color w:val="000000"/>
        </w:rPr>
        <w:t xml:space="preserve"> </w:t>
      </w:r>
      <w:r w:rsidR="00080241">
        <w:rPr>
          <w:rFonts w:ascii="Consolas" w:hAnsi="Consolas" w:cs="Consolas"/>
          <w:color w:val="2A00FF"/>
        </w:rPr>
        <w:t>"</w:t>
      </w:r>
      <w:proofErr w:type="spellStart"/>
      <w:r w:rsidR="00080241">
        <w:rPr>
          <w:rFonts w:ascii="Consolas" w:hAnsi="Consolas" w:cs="Consolas"/>
          <w:color w:val="2A00FF"/>
        </w:rPr>
        <w:t>msp.h</w:t>
      </w:r>
      <w:proofErr w:type="spellEnd"/>
      <w:r w:rsidR="00080241">
        <w:rPr>
          <w:rFonts w:ascii="Consolas" w:hAnsi="Consolas" w:cs="Consolas"/>
          <w:color w:val="2A00FF"/>
        </w:rPr>
        <w:t>"</w:t>
      </w:r>
    </w:p>
    <w:p w14:paraId="6E308655" w14:textId="77777777" w:rsidR="00080241" w:rsidRDefault="00080241" w:rsidP="00080241">
      <w:pPr>
        <w:autoSpaceDE w:val="0"/>
        <w:autoSpaceDN w:val="0"/>
        <w:adjustRightInd w:val="0"/>
        <w:rPr>
          <w:rFonts w:ascii="Consolas" w:hAnsi="Consolas" w:cs="Consolas"/>
        </w:rPr>
      </w:pPr>
    </w:p>
    <w:p w14:paraId="569E5A4C" w14:textId="77777777" w:rsidR="00080241" w:rsidRDefault="00080241" w:rsidP="00080241">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13FAF359" w14:textId="77777777" w:rsidR="00080241" w:rsidRDefault="00080241" w:rsidP="00080241">
      <w:pPr>
        <w:autoSpaceDE w:val="0"/>
        <w:autoSpaceDN w:val="0"/>
        <w:adjustRightInd w:val="0"/>
        <w:rPr>
          <w:rFonts w:ascii="Consolas" w:hAnsi="Consolas" w:cs="Consolas"/>
        </w:rPr>
      </w:pPr>
    </w:p>
    <w:p w14:paraId="1D5659BA" w14:textId="77777777" w:rsidR="00080241" w:rsidRDefault="00080241" w:rsidP="00080241">
      <w:pPr>
        <w:autoSpaceDE w:val="0"/>
        <w:autoSpaceDN w:val="0"/>
        <w:adjustRightInd w:val="0"/>
        <w:rPr>
          <w:rFonts w:ascii="Consolas" w:hAnsi="Consolas" w:cs="Consolas"/>
        </w:rPr>
      </w:pPr>
      <w:r>
        <w:rPr>
          <w:rFonts w:ascii="Consolas" w:hAnsi="Consolas" w:cs="Consolas"/>
          <w:color w:val="3F7F5F"/>
        </w:rPr>
        <w:t>/**</w:t>
      </w:r>
    </w:p>
    <w:p w14:paraId="14BCF77C" w14:textId="77777777" w:rsidR="00080241" w:rsidRDefault="00080241" w:rsidP="00080241">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06F0B64" w14:textId="77777777" w:rsidR="00080241" w:rsidRDefault="00080241" w:rsidP="00080241">
      <w:pPr>
        <w:autoSpaceDE w:val="0"/>
        <w:autoSpaceDN w:val="0"/>
        <w:adjustRightInd w:val="0"/>
        <w:rPr>
          <w:rFonts w:ascii="Consolas" w:hAnsi="Consolas" w:cs="Consolas"/>
        </w:rPr>
      </w:pPr>
      <w:r>
        <w:rPr>
          <w:rFonts w:ascii="Consolas" w:hAnsi="Consolas" w:cs="Consolas"/>
          <w:color w:val="3F7F5F"/>
        </w:rPr>
        <w:t xml:space="preserve"> */</w:t>
      </w:r>
    </w:p>
    <w:p w14:paraId="2F14CFC6" w14:textId="77777777" w:rsidR="00080241" w:rsidRDefault="00080241" w:rsidP="00080241">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4C73AD9B" w14:textId="77777777" w:rsidR="00080241" w:rsidRDefault="00080241" w:rsidP="00080241">
      <w:pPr>
        <w:autoSpaceDE w:val="0"/>
        <w:autoSpaceDN w:val="0"/>
        <w:adjustRightInd w:val="0"/>
        <w:rPr>
          <w:rFonts w:ascii="Consolas" w:hAnsi="Consolas" w:cs="Consolas"/>
        </w:rPr>
      </w:pPr>
      <w:r>
        <w:rPr>
          <w:rFonts w:ascii="Consolas" w:hAnsi="Consolas" w:cs="Consolas"/>
          <w:color w:val="000000"/>
          <w:shd w:val="clear" w:color="auto" w:fill="C6DBAE"/>
        </w:rPr>
        <w:t>{</w:t>
      </w:r>
    </w:p>
    <w:p w14:paraId="0CD7E283" w14:textId="77777777" w:rsidR="00080241" w:rsidRDefault="00080241" w:rsidP="00080241">
      <w:pPr>
        <w:autoSpaceDE w:val="0"/>
        <w:autoSpaceDN w:val="0"/>
        <w:adjustRightInd w:val="0"/>
        <w:rPr>
          <w:rFonts w:ascii="Consolas" w:hAnsi="Consolas" w:cs="Consolas"/>
        </w:rPr>
      </w:pPr>
    </w:p>
    <w:p w14:paraId="51196ED7"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57BE113C" w14:textId="77777777" w:rsidR="00080241" w:rsidRDefault="00080241" w:rsidP="00080241">
      <w:pPr>
        <w:autoSpaceDE w:val="0"/>
        <w:autoSpaceDN w:val="0"/>
        <w:adjustRightInd w:val="0"/>
        <w:rPr>
          <w:rFonts w:ascii="Consolas" w:hAnsi="Consolas" w:cs="Consolas"/>
        </w:rPr>
      </w:pPr>
    </w:p>
    <w:p w14:paraId="31A8108D"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w:t>
      </w:r>
      <w:proofErr w:type="gramStart"/>
      <w:r>
        <w:rPr>
          <w:rFonts w:ascii="Consolas" w:hAnsi="Consolas" w:cs="Consolas"/>
          <w:color w:val="000000"/>
        </w:rPr>
        <w:t>0;</w:t>
      </w:r>
      <w:proofErr w:type="gramEnd"/>
    </w:p>
    <w:p w14:paraId="178FBE54"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test1 = </w:t>
      </w:r>
      <w:proofErr w:type="gramStart"/>
      <w:r>
        <w:rPr>
          <w:rFonts w:ascii="Consolas" w:hAnsi="Consolas" w:cs="Consolas"/>
          <w:color w:val="000000"/>
        </w:rPr>
        <w:t>3;</w:t>
      </w:r>
      <w:proofErr w:type="gramEnd"/>
    </w:p>
    <w:p w14:paraId="00854C79" w14:textId="77777777" w:rsidR="00080241" w:rsidRDefault="00080241" w:rsidP="00080241">
      <w:pPr>
        <w:autoSpaceDE w:val="0"/>
        <w:autoSpaceDN w:val="0"/>
        <w:adjustRightInd w:val="0"/>
        <w:rPr>
          <w:rFonts w:ascii="Consolas" w:hAnsi="Consolas" w:cs="Consolas"/>
        </w:rPr>
      </w:pPr>
    </w:p>
    <w:p w14:paraId="14D37B07"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test1 = test(test1</w:t>
      </w:r>
      <w:proofErr w:type="gramStart"/>
      <w:r>
        <w:rPr>
          <w:rFonts w:ascii="Consolas" w:hAnsi="Consolas" w:cs="Consolas"/>
          <w:color w:val="000000"/>
        </w:rPr>
        <w:t>);</w:t>
      </w:r>
      <w:proofErr w:type="gramEnd"/>
    </w:p>
    <w:p w14:paraId="10237072" w14:textId="77777777" w:rsidR="00080241" w:rsidRDefault="00080241" w:rsidP="00080241">
      <w:pPr>
        <w:autoSpaceDE w:val="0"/>
        <w:autoSpaceDN w:val="0"/>
        <w:adjustRightInd w:val="0"/>
        <w:rPr>
          <w:rFonts w:ascii="Consolas" w:hAnsi="Consolas" w:cs="Consolas"/>
        </w:rPr>
      </w:pPr>
    </w:p>
    <w:p w14:paraId="3A9D8D88" w14:textId="77777777" w:rsidR="00080241" w:rsidRDefault="00080241" w:rsidP="00080241">
      <w:pPr>
        <w:autoSpaceDE w:val="0"/>
        <w:autoSpaceDN w:val="0"/>
        <w:adjustRightInd w:val="0"/>
        <w:rPr>
          <w:rFonts w:ascii="Consolas" w:hAnsi="Consolas" w:cs="Consolas"/>
        </w:rPr>
      </w:pPr>
    </w:p>
    <w:p w14:paraId="494B80DF"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709BC0BA" w14:textId="77777777" w:rsidR="00080241" w:rsidRDefault="00080241" w:rsidP="00080241">
      <w:pPr>
        <w:autoSpaceDE w:val="0"/>
        <w:autoSpaceDN w:val="0"/>
        <w:adjustRightInd w:val="0"/>
        <w:rPr>
          <w:rFonts w:ascii="Consolas" w:hAnsi="Consolas" w:cs="Consolas"/>
        </w:rPr>
      </w:pPr>
    </w:p>
    <w:p w14:paraId="223D97FB"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w:t>
      </w:r>
    </w:p>
    <w:p w14:paraId="2FFC4E21" w14:textId="77777777" w:rsidR="00080241" w:rsidRDefault="00080241" w:rsidP="00080241">
      <w:pPr>
        <w:autoSpaceDE w:val="0"/>
        <w:autoSpaceDN w:val="0"/>
        <w:adjustRightInd w:val="0"/>
        <w:rPr>
          <w:rFonts w:ascii="Consolas" w:hAnsi="Consolas" w:cs="Consolas"/>
        </w:rPr>
      </w:pPr>
    </w:p>
    <w:p w14:paraId="7D4E0893" w14:textId="77777777" w:rsidR="00080241" w:rsidRDefault="00080241" w:rsidP="00080241">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35ABDF45"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w:t>
      </w:r>
    </w:p>
    <w:p w14:paraId="1DA13B40"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test2 = </w:t>
      </w:r>
      <w:proofErr w:type="gramStart"/>
      <w:r>
        <w:rPr>
          <w:rFonts w:ascii="Consolas" w:hAnsi="Consolas" w:cs="Consolas"/>
          <w:color w:val="000000"/>
        </w:rPr>
        <w:t>4;</w:t>
      </w:r>
      <w:proofErr w:type="gramEnd"/>
    </w:p>
    <w:p w14:paraId="4D6AD047" w14:textId="77777777" w:rsidR="00080241" w:rsidRDefault="00080241" w:rsidP="0008024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proofErr w:type="gramStart"/>
      <w:r>
        <w:rPr>
          <w:rFonts w:ascii="Consolas" w:hAnsi="Consolas" w:cs="Consolas"/>
          <w:color w:val="000000"/>
        </w:rPr>
        <w:t>test2;</w:t>
      </w:r>
      <w:proofErr w:type="gramEnd"/>
    </w:p>
    <w:p w14:paraId="67647943" w14:textId="77777777" w:rsidR="00080241" w:rsidRDefault="00080241" w:rsidP="00080241">
      <w:pPr>
        <w:autoSpaceDE w:val="0"/>
        <w:autoSpaceDN w:val="0"/>
        <w:adjustRightInd w:val="0"/>
        <w:rPr>
          <w:rFonts w:ascii="Consolas" w:hAnsi="Consolas" w:cs="Consolas"/>
          <w:color w:val="000000"/>
        </w:rPr>
      </w:pPr>
      <w:r>
        <w:rPr>
          <w:rFonts w:ascii="Consolas" w:hAnsi="Consolas" w:cs="Consolas"/>
          <w:color w:val="000000"/>
        </w:rPr>
        <w:t>}</w:t>
      </w:r>
    </w:p>
    <w:p w14:paraId="2804C608" w14:textId="7FA7C84D" w:rsidR="00817634" w:rsidRDefault="00080241">
      <w:pPr>
        <w:autoSpaceDE w:val="0"/>
        <w:autoSpaceDN w:val="0"/>
        <w:adjustRightInd w:val="0"/>
        <w:rPr>
          <w:rFonts w:ascii="Consolas" w:hAnsi="Consolas" w:cs="Consolas"/>
        </w:rPr>
      </w:pPr>
      <w:r w:rsidDel="00080241">
        <w:rPr>
          <w:rFonts w:ascii="Consolas" w:hAnsi="Consolas" w:cs="Consolas"/>
          <w:b/>
          <w:bCs/>
          <w:color w:val="7F0055"/>
        </w:rPr>
        <w:t xml:space="preserve"> </w:t>
      </w:r>
    </w:p>
    <w:p w14:paraId="7FDD419E" w14:textId="662B3E29" w:rsidR="000D7EA3" w:rsidRDefault="000D7EA3" w:rsidP="00105CA3">
      <w:pPr>
        <w:rPr>
          <w:color w:val="000000"/>
        </w:rPr>
      </w:pPr>
    </w:p>
    <w:p w14:paraId="23FC9D2A" w14:textId="2D2607CF" w:rsidR="000D7EA3" w:rsidRDefault="000D7EA3" w:rsidP="00105CA3">
      <w:pPr>
        <w:rPr>
          <w:color w:val="000000"/>
        </w:rPr>
      </w:pPr>
    </w:p>
    <w:p w14:paraId="270668D7" w14:textId="62BC30D3" w:rsidR="000D7EA3" w:rsidRDefault="00817634" w:rsidP="00105CA3">
      <w:pPr>
        <w:rPr>
          <w:color w:val="000000"/>
        </w:rPr>
      </w:pPr>
      <w:r>
        <w:rPr>
          <w:color w:val="000000"/>
        </w:rPr>
        <w:t xml:space="preserve">Notice that you have changed the </w:t>
      </w:r>
      <w:proofErr w:type="gramStart"/>
      <w:r>
        <w:rPr>
          <w:color w:val="000000"/>
        </w:rPr>
        <w:t>test</w:t>
      </w:r>
      <w:r w:rsidR="00080241">
        <w:rPr>
          <w:color w:val="000000"/>
        </w:rPr>
        <w:t>(</w:t>
      </w:r>
      <w:proofErr w:type="gramEnd"/>
      <w:r w:rsidR="00080241">
        <w:rPr>
          <w:color w:val="000000"/>
        </w:rPr>
        <w:t xml:space="preserve">) </w:t>
      </w:r>
      <w:r>
        <w:rPr>
          <w:color w:val="000000"/>
        </w:rPr>
        <w:t xml:space="preserve">function declaration by </w:t>
      </w:r>
      <w:r w:rsidR="002A7A07">
        <w:rPr>
          <w:color w:val="000000"/>
        </w:rPr>
        <w:t xml:space="preserve">declaring the return type to be </w:t>
      </w:r>
      <w:r w:rsidRPr="00321BFA">
        <w:rPr>
          <w:i/>
          <w:iCs/>
          <w:color w:val="000000"/>
        </w:rPr>
        <w:t>int</w:t>
      </w:r>
      <w:r w:rsidR="002A7A07">
        <w:rPr>
          <w:color w:val="000000"/>
        </w:rPr>
        <w:t xml:space="preserve">. </w:t>
      </w:r>
    </w:p>
    <w:p w14:paraId="2B67243D" w14:textId="2EE608EF" w:rsidR="00817634" w:rsidRDefault="00817634" w:rsidP="00105CA3">
      <w:pPr>
        <w:rPr>
          <w:color w:val="000000"/>
        </w:rPr>
      </w:pPr>
    </w:p>
    <w:p w14:paraId="49F18B52" w14:textId="5C45990B" w:rsidR="00817634" w:rsidRDefault="00817634" w:rsidP="00105CA3">
      <w:pPr>
        <w:rPr>
          <w:color w:val="000000"/>
        </w:rPr>
      </w:pPr>
      <w:commentRangeStart w:id="12"/>
      <w:r>
        <w:rPr>
          <w:color w:val="000000"/>
        </w:rPr>
        <w:t xml:space="preserve">int </w:t>
      </w:r>
      <w:proofErr w:type="gramStart"/>
      <w:r>
        <w:rPr>
          <w:color w:val="000000"/>
        </w:rPr>
        <w:t>test(</w:t>
      </w:r>
      <w:proofErr w:type="gramEnd"/>
      <w:r>
        <w:rPr>
          <w:color w:val="000000"/>
        </w:rPr>
        <w:t xml:space="preserve">int </w:t>
      </w:r>
      <w:r w:rsidR="00080241">
        <w:rPr>
          <w:color w:val="000000"/>
        </w:rPr>
        <w:t>test1</w:t>
      </w:r>
      <w:r>
        <w:rPr>
          <w:color w:val="000000"/>
        </w:rPr>
        <w:t>);</w:t>
      </w:r>
      <w:commentRangeEnd w:id="12"/>
      <w:r w:rsidR="002A7A07">
        <w:rPr>
          <w:rStyle w:val="CommentReference"/>
        </w:rPr>
        <w:commentReference w:id="12"/>
      </w:r>
    </w:p>
    <w:p w14:paraId="0ACC3A37" w14:textId="57E1FEE2" w:rsidR="00817634" w:rsidRDefault="00817634" w:rsidP="00105CA3">
      <w:pPr>
        <w:rPr>
          <w:color w:val="000000"/>
        </w:rPr>
      </w:pPr>
    </w:p>
    <w:p w14:paraId="13FC1911" w14:textId="14468C00" w:rsidR="00817634" w:rsidRPr="00321BFA" w:rsidRDefault="00817634" w:rsidP="00105CA3">
      <w:pPr>
        <w:rPr>
          <w:i/>
          <w:iCs/>
          <w:color w:val="000000"/>
        </w:rPr>
      </w:pPr>
      <w:r>
        <w:rPr>
          <w:color w:val="000000"/>
        </w:rPr>
        <w:t>This tells the compiler that you will be returning an integer from your function. Now in the calling statement you can use the assignment operator</w:t>
      </w:r>
      <w:r w:rsidR="002A7A07">
        <w:rPr>
          <w:color w:val="000000"/>
        </w:rPr>
        <w:t xml:space="preserve">, </w:t>
      </w:r>
      <w:r w:rsidRPr="00321BFA">
        <w:rPr>
          <w:i/>
          <w:iCs/>
          <w:color w:val="000000"/>
        </w:rPr>
        <w:t>=</w:t>
      </w:r>
      <w:r w:rsidR="002A7A07">
        <w:rPr>
          <w:color w:val="000000"/>
        </w:rPr>
        <w:t>,</w:t>
      </w:r>
      <w:r>
        <w:rPr>
          <w:color w:val="000000"/>
        </w:rPr>
        <w:t xml:space="preserve"> to </w:t>
      </w:r>
      <w:r w:rsidR="002A7A07">
        <w:rPr>
          <w:color w:val="000000"/>
        </w:rPr>
        <w:t xml:space="preserve">assign </w:t>
      </w:r>
      <w:r>
        <w:rPr>
          <w:color w:val="000000"/>
        </w:rPr>
        <w:t xml:space="preserve">the value that returned from the function </w:t>
      </w:r>
      <w:r w:rsidR="002A7A07">
        <w:rPr>
          <w:color w:val="000000"/>
        </w:rPr>
        <w:t>to the</w:t>
      </w:r>
      <w:r>
        <w:rPr>
          <w:color w:val="000000"/>
        </w:rPr>
        <w:t xml:space="preserve"> variable</w:t>
      </w:r>
      <w:r w:rsidR="002A7A07">
        <w:rPr>
          <w:color w:val="000000"/>
        </w:rPr>
        <w:t xml:space="preserve"> named </w:t>
      </w:r>
      <w:r w:rsidR="00080241">
        <w:rPr>
          <w:color w:val="000000"/>
        </w:rPr>
        <w:t>test1</w:t>
      </w:r>
      <w:r>
        <w:rPr>
          <w:color w:val="000000"/>
        </w:rPr>
        <w:t>.</w:t>
      </w:r>
      <w:r w:rsidR="002A7A07">
        <w:rPr>
          <w:color w:val="000000"/>
        </w:rPr>
        <w:t xml:space="preserve"> The memory assigned to contain </w:t>
      </w:r>
      <w:r w:rsidR="00080241">
        <w:rPr>
          <w:color w:val="000000"/>
        </w:rPr>
        <w:t>test1</w:t>
      </w:r>
      <w:r w:rsidR="002A7A07" w:rsidRPr="00321BFA">
        <w:rPr>
          <w:color w:val="000000"/>
        </w:rPr>
        <w:t>’s</w:t>
      </w:r>
      <w:r w:rsidR="002A7A07">
        <w:rPr>
          <w:color w:val="000000"/>
        </w:rPr>
        <w:t xml:space="preserve"> value will be updated. </w:t>
      </w:r>
    </w:p>
    <w:p w14:paraId="03409D91" w14:textId="60E97667" w:rsidR="00817634" w:rsidRDefault="00817634" w:rsidP="00105CA3">
      <w:pPr>
        <w:rPr>
          <w:color w:val="000000"/>
        </w:rPr>
      </w:pPr>
    </w:p>
    <w:p w14:paraId="77703D21" w14:textId="62E39991" w:rsidR="00817634" w:rsidRDefault="00080241" w:rsidP="00105CA3">
      <w:pPr>
        <w:rPr>
          <w:color w:val="000000"/>
        </w:rPr>
      </w:pPr>
      <w:r>
        <w:rPr>
          <w:color w:val="000000"/>
        </w:rPr>
        <w:t>test1</w:t>
      </w:r>
      <w:commentRangeStart w:id="13"/>
      <w:r w:rsidR="0099225C">
        <w:rPr>
          <w:color w:val="000000"/>
        </w:rPr>
        <w:t xml:space="preserve"> = test(</w:t>
      </w:r>
      <w:r>
        <w:rPr>
          <w:color w:val="000000"/>
        </w:rPr>
        <w:t>test1</w:t>
      </w:r>
      <w:r w:rsidR="0099225C">
        <w:rPr>
          <w:color w:val="000000"/>
        </w:rPr>
        <w:t>);</w:t>
      </w:r>
      <w:commentRangeEnd w:id="13"/>
      <w:r w:rsidR="002A7A07">
        <w:rPr>
          <w:rStyle w:val="CommentReference"/>
        </w:rPr>
        <w:commentReference w:id="13"/>
      </w:r>
    </w:p>
    <w:p w14:paraId="50C4E5B7" w14:textId="2CAD8ABA" w:rsidR="0099225C" w:rsidRDefault="0099225C" w:rsidP="00105CA3">
      <w:pPr>
        <w:rPr>
          <w:color w:val="000000"/>
        </w:rPr>
      </w:pPr>
    </w:p>
    <w:p w14:paraId="18AFD4F8" w14:textId="50872F6F" w:rsidR="0099225C" w:rsidRDefault="0099225C" w:rsidP="00105CA3">
      <w:pPr>
        <w:rPr>
          <w:color w:val="000000"/>
        </w:rPr>
      </w:pPr>
      <w:r>
        <w:rPr>
          <w:color w:val="000000"/>
        </w:rPr>
        <w:t xml:space="preserve">The final step is to change the function itself and add to the return statement the value you wish to </w:t>
      </w:r>
      <w:proofErr w:type="gramStart"/>
      <w:r>
        <w:rPr>
          <w:color w:val="000000"/>
        </w:rPr>
        <w:t>return,</w:t>
      </w:r>
      <w:proofErr w:type="gramEnd"/>
      <w:r>
        <w:rPr>
          <w:color w:val="000000"/>
        </w:rPr>
        <w:t xml:space="preserve"> in this case it is whatever is stored in the location named </w:t>
      </w:r>
      <w:r w:rsidR="00080241">
        <w:rPr>
          <w:i/>
          <w:iCs/>
          <w:color w:val="000000"/>
        </w:rPr>
        <w:t>test2</w:t>
      </w:r>
      <w:r>
        <w:rPr>
          <w:color w:val="000000"/>
        </w:rPr>
        <w:t>.</w:t>
      </w:r>
    </w:p>
    <w:p w14:paraId="58C6CB6E" w14:textId="5D773372" w:rsidR="0099225C" w:rsidRDefault="0099225C" w:rsidP="00105CA3">
      <w:pPr>
        <w:rPr>
          <w:color w:val="000000"/>
        </w:rPr>
      </w:pPr>
    </w:p>
    <w:p w14:paraId="40FD7940" w14:textId="6D339468" w:rsidR="0099225C" w:rsidRDefault="0099225C" w:rsidP="00105CA3">
      <w:pPr>
        <w:rPr>
          <w:color w:val="000000"/>
        </w:rPr>
      </w:pPr>
      <w:commentRangeStart w:id="14"/>
      <w:r>
        <w:rPr>
          <w:color w:val="000000"/>
        </w:rPr>
        <w:t xml:space="preserve">return </w:t>
      </w:r>
      <w:r w:rsidR="00080241">
        <w:rPr>
          <w:color w:val="000000"/>
        </w:rPr>
        <w:t>test2</w:t>
      </w:r>
      <w:r>
        <w:rPr>
          <w:color w:val="000000"/>
        </w:rPr>
        <w:t>;</w:t>
      </w:r>
      <w:commentRangeEnd w:id="14"/>
      <w:r w:rsidR="006B2539">
        <w:rPr>
          <w:rStyle w:val="CommentReference"/>
        </w:rPr>
        <w:commentReference w:id="14"/>
      </w:r>
    </w:p>
    <w:p w14:paraId="2DF1BD44" w14:textId="2DF6B558" w:rsidR="0099225C" w:rsidRDefault="0099225C" w:rsidP="00105CA3">
      <w:pPr>
        <w:rPr>
          <w:color w:val="000000"/>
        </w:rPr>
      </w:pPr>
    </w:p>
    <w:p w14:paraId="6C97AA10" w14:textId="202A7999" w:rsidR="0099225C" w:rsidRDefault="006B2539" w:rsidP="00105CA3">
      <w:pPr>
        <w:rPr>
          <w:color w:val="000000"/>
        </w:rPr>
      </w:pPr>
      <w:r>
        <w:rPr>
          <w:color w:val="000000"/>
        </w:rPr>
        <w:t xml:space="preserve">Save </w:t>
      </w:r>
      <w:proofErr w:type="spellStart"/>
      <w:r>
        <w:rPr>
          <w:color w:val="000000"/>
        </w:rPr>
        <w:t>main.c</w:t>
      </w:r>
      <w:proofErr w:type="spellEnd"/>
      <w:r>
        <w:rPr>
          <w:color w:val="000000"/>
        </w:rPr>
        <w:t xml:space="preserve"> then compile, run</w:t>
      </w:r>
      <w:r w:rsidR="0099225C">
        <w:rPr>
          <w:color w:val="000000"/>
        </w:rPr>
        <w:t>, and debug this code.</w:t>
      </w:r>
    </w:p>
    <w:p w14:paraId="20A0C42A" w14:textId="529239ED" w:rsidR="0099225C" w:rsidRDefault="0099225C" w:rsidP="00105CA3">
      <w:pPr>
        <w:rPr>
          <w:color w:val="000000"/>
        </w:rPr>
      </w:pPr>
    </w:p>
    <w:p w14:paraId="4EC51B8E" w14:textId="6ED146E0" w:rsidR="0099225C" w:rsidRDefault="005D4C52" w:rsidP="00105CA3">
      <w:pPr>
        <w:rPr>
          <w:color w:val="000000"/>
        </w:rPr>
      </w:pPr>
      <w:r>
        <w:rPr>
          <w:color w:val="000000"/>
        </w:rPr>
        <w:t xml:space="preserve">Now step through the code. </w:t>
      </w:r>
      <w:r w:rsidR="00884E81">
        <w:rPr>
          <w:color w:val="000000"/>
        </w:rPr>
        <w:t xml:space="preserve">When you get to the return statement of the function you should see the </w:t>
      </w:r>
      <w:r w:rsidR="00080241">
        <w:rPr>
          <w:color w:val="000000"/>
        </w:rPr>
        <w:t>test</w:t>
      </w:r>
      <w:r w:rsidR="00544A31">
        <w:rPr>
          <w:color w:val="000000"/>
        </w:rPr>
        <w:t>2</w:t>
      </w:r>
      <w:r w:rsidR="00884E81">
        <w:rPr>
          <w:color w:val="000000"/>
        </w:rPr>
        <w:t>1 value in the debug window:</w:t>
      </w:r>
    </w:p>
    <w:p w14:paraId="092145C9" w14:textId="5C7ED735" w:rsidR="00544A31" w:rsidRDefault="00544A31" w:rsidP="00105CA3">
      <w:pPr>
        <w:rPr>
          <w:color w:val="000000"/>
        </w:rPr>
      </w:pPr>
    </w:p>
    <w:p w14:paraId="0912E606" w14:textId="78823AF0" w:rsidR="00544A31" w:rsidRDefault="00544A31" w:rsidP="00105CA3">
      <w:pPr>
        <w:rPr>
          <w:color w:val="000000"/>
        </w:rPr>
      </w:pPr>
      <w:r>
        <w:rPr>
          <w:noProof/>
          <w:color w:val="000000"/>
        </w:rPr>
        <w:drawing>
          <wp:inline distT="0" distB="0" distL="0" distR="0" wp14:anchorId="141DDC8C" wp14:editId="5F8A8EF9">
            <wp:extent cx="6380485" cy="1937774"/>
            <wp:effectExtent l="0" t="0" r="127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12141" cy="1947388"/>
                    </a:xfrm>
                    <a:prstGeom prst="rect">
                      <a:avLst/>
                    </a:prstGeom>
                    <a:noFill/>
                    <a:ln>
                      <a:noFill/>
                    </a:ln>
                  </pic:spPr>
                </pic:pic>
              </a:graphicData>
            </a:graphic>
          </wp:inline>
        </w:drawing>
      </w:r>
    </w:p>
    <w:p w14:paraId="7D6508BD" w14:textId="280D31B9" w:rsidR="00884E81" w:rsidRDefault="00884E81" w:rsidP="00105CA3">
      <w:pPr>
        <w:rPr>
          <w:color w:val="000000"/>
        </w:rPr>
      </w:pPr>
    </w:p>
    <w:p w14:paraId="1D3951D0" w14:textId="6D98EB32" w:rsidR="00884E81" w:rsidRDefault="00884E81" w:rsidP="00105CA3">
      <w:pPr>
        <w:rPr>
          <w:color w:val="000000"/>
        </w:rPr>
      </w:pPr>
    </w:p>
    <w:p w14:paraId="7574EB4B" w14:textId="1A3BF4FE" w:rsidR="00884E81" w:rsidRDefault="00884E81" w:rsidP="00105CA3">
      <w:pPr>
        <w:rPr>
          <w:color w:val="000000"/>
        </w:rPr>
      </w:pPr>
    </w:p>
    <w:p w14:paraId="0932782A" w14:textId="1E83C5B1" w:rsidR="00884E81" w:rsidRDefault="00884E81" w:rsidP="00105CA3">
      <w:pPr>
        <w:rPr>
          <w:color w:val="000000"/>
        </w:rPr>
      </w:pPr>
      <w:r>
        <w:rPr>
          <w:color w:val="000000"/>
        </w:rPr>
        <w:t xml:space="preserve">Now step until you reach the end of the main function. Notice how the value of the memory location named </w:t>
      </w:r>
      <w:r w:rsidR="00544A31">
        <w:rPr>
          <w:color w:val="000000"/>
        </w:rPr>
        <w:t>test1</w:t>
      </w:r>
      <w:r>
        <w:rPr>
          <w:color w:val="000000"/>
        </w:rPr>
        <w:t xml:space="preserve"> has changed to 4 based on the return from the function. </w:t>
      </w:r>
    </w:p>
    <w:p w14:paraId="4CF0C746" w14:textId="4C199408" w:rsidR="00544A31" w:rsidRDefault="00544A31" w:rsidP="00105CA3">
      <w:pPr>
        <w:rPr>
          <w:color w:val="000000"/>
        </w:rPr>
      </w:pPr>
    </w:p>
    <w:p w14:paraId="0C50DB50" w14:textId="77777777" w:rsidR="00544A31" w:rsidRDefault="00544A31" w:rsidP="00105CA3">
      <w:pPr>
        <w:rPr>
          <w:color w:val="000000"/>
        </w:rPr>
      </w:pPr>
    </w:p>
    <w:p w14:paraId="17817122" w14:textId="75229FFF" w:rsidR="00884E81" w:rsidRDefault="00544A31" w:rsidP="00105CA3">
      <w:pPr>
        <w:rPr>
          <w:color w:val="000000"/>
        </w:rPr>
      </w:pPr>
      <w:r>
        <w:rPr>
          <w:noProof/>
          <w:color w:val="000000"/>
        </w:rPr>
        <w:drawing>
          <wp:inline distT="0" distB="0" distL="0" distR="0" wp14:anchorId="4234385B" wp14:editId="3AAE3E79">
            <wp:extent cx="6492131" cy="2926526"/>
            <wp:effectExtent l="0" t="0" r="444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567696" cy="2960589"/>
                    </a:xfrm>
                    <a:prstGeom prst="rect">
                      <a:avLst/>
                    </a:prstGeom>
                    <a:noFill/>
                    <a:ln>
                      <a:noFill/>
                    </a:ln>
                  </pic:spPr>
                </pic:pic>
              </a:graphicData>
            </a:graphic>
          </wp:inline>
        </w:drawing>
      </w:r>
    </w:p>
    <w:p w14:paraId="68DCAE4C" w14:textId="4043D9C3" w:rsidR="00884E81" w:rsidRDefault="00884E81" w:rsidP="00105CA3">
      <w:pPr>
        <w:rPr>
          <w:color w:val="000000"/>
        </w:rPr>
      </w:pPr>
    </w:p>
    <w:p w14:paraId="40EE8A84" w14:textId="77777777" w:rsidR="00884E81" w:rsidRDefault="00884E81" w:rsidP="00105CA3">
      <w:pPr>
        <w:rPr>
          <w:color w:val="000000"/>
        </w:rPr>
      </w:pPr>
    </w:p>
    <w:p w14:paraId="2389085A" w14:textId="20F9FCB3" w:rsidR="00884E81" w:rsidRDefault="00884E81" w:rsidP="00105CA3">
      <w:pPr>
        <w:rPr>
          <w:color w:val="000000"/>
        </w:rPr>
      </w:pPr>
      <w:r>
        <w:rPr>
          <w:color w:val="000000"/>
        </w:rPr>
        <w:t xml:space="preserve">Now a couple of details for using local variables. Normally a computer system has two types of memory. One is the program memory </w:t>
      </w:r>
      <w:proofErr w:type="gramStart"/>
      <w:r>
        <w:rPr>
          <w:color w:val="000000"/>
        </w:rPr>
        <w:t>space,</w:t>
      </w:r>
      <w:proofErr w:type="gramEnd"/>
      <w:r>
        <w:rPr>
          <w:color w:val="000000"/>
        </w:rPr>
        <w:t xml:space="preserve"> this memory holds the actual instructions that your CPU will execute. The other is data memory space, this memory holds values that you will use in your program. The data memory space is called the </w:t>
      </w:r>
      <w:proofErr w:type="gramStart"/>
      <w:r>
        <w:rPr>
          <w:color w:val="000000"/>
        </w:rPr>
        <w:t>Heap, and</w:t>
      </w:r>
      <w:proofErr w:type="gramEnd"/>
      <w:r>
        <w:rPr>
          <w:color w:val="000000"/>
        </w:rPr>
        <w:t xml:space="preserve"> starts as one contiguous space of memory. The compiler uses a data context called a stack to organize this space. The stack holds several pieces of information. One of the items it holds is the </w:t>
      </w:r>
      <w:r w:rsidR="003A6C06">
        <w:rPr>
          <w:color w:val="000000"/>
        </w:rPr>
        <w:t>history of the functions called up until the current command. This is called the call stack</w:t>
      </w:r>
      <w:r w:rsidR="00824697">
        <w:rPr>
          <w:color w:val="000000"/>
        </w:rPr>
        <w:t>. It also holds all of the local variables. Fo</w:t>
      </w:r>
      <w:r w:rsidR="003A6C06">
        <w:rPr>
          <w:color w:val="000000"/>
        </w:rPr>
        <w:t xml:space="preserve">r this </w:t>
      </w:r>
      <w:proofErr w:type="gramStart"/>
      <w:r w:rsidR="003A6C06">
        <w:rPr>
          <w:color w:val="000000"/>
        </w:rPr>
        <w:t>example</w:t>
      </w:r>
      <w:proofErr w:type="gramEnd"/>
      <w:r w:rsidR="003A6C06">
        <w:rPr>
          <w:color w:val="000000"/>
        </w:rPr>
        <w:t xml:space="preserve"> </w:t>
      </w:r>
      <w:r w:rsidR="00824697">
        <w:rPr>
          <w:color w:val="000000"/>
        </w:rPr>
        <w:t xml:space="preserve">at the end of the </w:t>
      </w:r>
      <w:proofErr w:type="spellStart"/>
      <w:r w:rsidR="00824697">
        <w:rPr>
          <w:color w:val="000000"/>
        </w:rPr>
        <w:t>test_function</w:t>
      </w:r>
      <w:proofErr w:type="spellEnd"/>
      <w:r w:rsidR="00824697">
        <w:rPr>
          <w:color w:val="000000"/>
        </w:rPr>
        <w:t xml:space="preserve"> (line 19) it would look like </w:t>
      </w:r>
      <w:r w:rsidR="003A6C06">
        <w:rPr>
          <w:color w:val="000000"/>
        </w:rPr>
        <w:t>this:</w:t>
      </w:r>
    </w:p>
    <w:p w14:paraId="218EBBB9" w14:textId="7B132FBF" w:rsidR="00824697" w:rsidRDefault="00824697" w:rsidP="00105CA3">
      <w:pPr>
        <w:rPr>
          <w:color w:val="000000"/>
        </w:rPr>
      </w:pPr>
    </w:p>
    <w:p w14:paraId="2A1B9D29" w14:textId="4D87943F" w:rsidR="00901B03" w:rsidRDefault="00901B03" w:rsidP="00105CA3">
      <w:pPr>
        <w:rPr>
          <w:color w:val="000000"/>
        </w:rPr>
      </w:pPr>
      <w:r>
        <w:rPr>
          <w:noProof/>
          <w:color w:val="000000"/>
        </w:rPr>
        <w:drawing>
          <wp:inline distT="0" distB="0" distL="0" distR="0" wp14:anchorId="22027C4F" wp14:editId="4CA59E0D">
            <wp:extent cx="5313500" cy="3412102"/>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6411" cy="3446079"/>
                    </a:xfrm>
                    <a:prstGeom prst="rect">
                      <a:avLst/>
                    </a:prstGeom>
                    <a:noFill/>
                    <a:ln>
                      <a:noFill/>
                    </a:ln>
                  </pic:spPr>
                </pic:pic>
              </a:graphicData>
            </a:graphic>
          </wp:inline>
        </w:drawing>
      </w:r>
    </w:p>
    <w:p w14:paraId="2743FE34" w14:textId="0605EC1A" w:rsidR="00824697" w:rsidRDefault="00824697" w:rsidP="00105CA3">
      <w:pPr>
        <w:rPr>
          <w:color w:val="000000"/>
        </w:rPr>
      </w:pPr>
    </w:p>
    <w:p w14:paraId="38BE8612" w14:textId="21D9DB06" w:rsidR="00824697" w:rsidRDefault="00824697" w:rsidP="00105CA3">
      <w:pPr>
        <w:rPr>
          <w:color w:val="000000"/>
        </w:rPr>
      </w:pPr>
      <w:r>
        <w:rPr>
          <w:color w:val="000000"/>
        </w:rPr>
        <w:t xml:space="preserve">You can see the local variables. The PC return is the Program Counter address that the program needs to return to the proper point in program execution when the </w:t>
      </w:r>
      <w:proofErr w:type="spellStart"/>
      <w:r>
        <w:rPr>
          <w:color w:val="000000"/>
        </w:rPr>
        <w:t>test_function</w:t>
      </w:r>
      <w:proofErr w:type="spellEnd"/>
      <w:r>
        <w:rPr>
          <w:color w:val="000000"/>
        </w:rPr>
        <w:t xml:space="preserve"> is complete.</w:t>
      </w:r>
    </w:p>
    <w:p w14:paraId="3DB432EC" w14:textId="451254FC" w:rsidR="00824697" w:rsidRDefault="00824697" w:rsidP="00105CA3">
      <w:pPr>
        <w:rPr>
          <w:color w:val="000000"/>
        </w:rPr>
      </w:pPr>
    </w:p>
    <w:p w14:paraId="6B532BCC" w14:textId="40BC5118" w:rsidR="00824697" w:rsidRDefault="00824697" w:rsidP="00824697">
      <w:pPr>
        <w:pStyle w:val="Heading1"/>
      </w:pPr>
      <w:r>
        <w:t>Global Variable</w:t>
      </w:r>
      <w:r w:rsidR="00901B03">
        <w:t>s</w:t>
      </w:r>
    </w:p>
    <w:p w14:paraId="3E437E7E" w14:textId="583754D3" w:rsidR="00824697" w:rsidRDefault="00824697" w:rsidP="00105CA3">
      <w:pPr>
        <w:rPr>
          <w:color w:val="000000"/>
        </w:rPr>
      </w:pPr>
      <w:r>
        <w:rPr>
          <w:color w:val="000000"/>
        </w:rPr>
        <w:t xml:space="preserve">While the use of global variables is </w:t>
      </w:r>
      <w:r w:rsidR="006B2539">
        <w:rPr>
          <w:color w:val="000000"/>
        </w:rPr>
        <w:t>considered bad</w:t>
      </w:r>
      <w:r w:rsidR="00DC146B">
        <w:rPr>
          <w:color w:val="000000"/>
        </w:rPr>
        <w:t xml:space="preserve">, </w:t>
      </w:r>
      <w:r w:rsidR="006B2539">
        <w:rPr>
          <w:color w:val="000000"/>
        </w:rPr>
        <w:t>programmers writing C to run on controllers and other small pieces of hardware do use them</w:t>
      </w:r>
      <w:r w:rsidR="00DC146B">
        <w:rPr>
          <w:color w:val="000000"/>
        </w:rPr>
        <w:t xml:space="preserve">. Most often it is used to hold addresses of key hardware pieces that might be needed throughout the program. </w:t>
      </w:r>
      <w:r w:rsidR="00BA3434">
        <w:rPr>
          <w:color w:val="000000"/>
        </w:rPr>
        <w:t>A global variable is created whenever you create a variable outside of a function, like this:</w:t>
      </w:r>
    </w:p>
    <w:p w14:paraId="4FD0B243" w14:textId="14539F91" w:rsidR="00BA3434" w:rsidRDefault="00BA3434" w:rsidP="00105CA3">
      <w:pPr>
        <w:rPr>
          <w:color w:val="000000"/>
        </w:rPr>
      </w:pPr>
    </w:p>
    <w:p w14:paraId="671D2E61" w14:textId="77777777" w:rsidR="00BA3434" w:rsidRDefault="00BA3434" w:rsidP="00105CA3">
      <w:pPr>
        <w:rPr>
          <w:color w:val="000000"/>
        </w:rPr>
      </w:pPr>
    </w:p>
    <w:p w14:paraId="18DAB3F6" w14:textId="77777777" w:rsidR="00901B03" w:rsidRDefault="00BA3434" w:rsidP="00901B03">
      <w:pPr>
        <w:autoSpaceDE w:val="0"/>
        <w:autoSpaceDN w:val="0"/>
        <w:adjustRightInd w:val="0"/>
        <w:rPr>
          <w:rFonts w:ascii="Consolas" w:hAnsi="Consolas" w:cs="Consolas"/>
        </w:rPr>
      </w:pPr>
      <w:r>
        <w:rPr>
          <w:rFonts w:ascii="Consolas" w:hAnsi="Consolas" w:cs="Consolas"/>
          <w:b/>
          <w:bCs/>
          <w:color w:val="7F0055"/>
        </w:rPr>
        <w:t>#</w:t>
      </w:r>
      <w:r w:rsidR="00901B03">
        <w:rPr>
          <w:rFonts w:ascii="Consolas" w:hAnsi="Consolas" w:cs="Consolas"/>
          <w:b/>
          <w:bCs/>
          <w:color w:val="7F0055"/>
        </w:rPr>
        <w:t>include</w:t>
      </w:r>
      <w:r w:rsidR="00901B03">
        <w:rPr>
          <w:rFonts w:ascii="Consolas" w:hAnsi="Consolas" w:cs="Consolas"/>
          <w:color w:val="000000"/>
        </w:rPr>
        <w:t xml:space="preserve"> </w:t>
      </w:r>
      <w:r w:rsidR="00901B03">
        <w:rPr>
          <w:rFonts w:ascii="Consolas" w:hAnsi="Consolas" w:cs="Consolas"/>
          <w:color w:val="2A00FF"/>
        </w:rPr>
        <w:t>"</w:t>
      </w:r>
      <w:proofErr w:type="spellStart"/>
      <w:r w:rsidR="00901B03">
        <w:rPr>
          <w:rFonts w:ascii="Consolas" w:hAnsi="Consolas" w:cs="Consolas"/>
          <w:color w:val="2A00FF"/>
        </w:rPr>
        <w:t>msp.h</w:t>
      </w:r>
      <w:proofErr w:type="spellEnd"/>
      <w:r w:rsidR="00901B03">
        <w:rPr>
          <w:rFonts w:ascii="Consolas" w:hAnsi="Consolas" w:cs="Consolas"/>
          <w:color w:val="2A00FF"/>
        </w:rPr>
        <w:t>"</w:t>
      </w:r>
    </w:p>
    <w:p w14:paraId="19369F90" w14:textId="77777777" w:rsidR="00901B03" w:rsidRDefault="00901B03" w:rsidP="00901B03">
      <w:pPr>
        <w:autoSpaceDE w:val="0"/>
        <w:autoSpaceDN w:val="0"/>
        <w:adjustRightInd w:val="0"/>
        <w:rPr>
          <w:rFonts w:ascii="Consolas" w:hAnsi="Consolas" w:cs="Consolas"/>
        </w:rPr>
      </w:pPr>
    </w:p>
    <w:p w14:paraId="5F941DD2" w14:textId="77777777" w:rsidR="00901B03" w:rsidRDefault="00901B03" w:rsidP="00901B03">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5048D835" w14:textId="77777777" w:rsidR="00901B03" w:rsidRDefault="00901B03" w:rsidP="00901B03">
      <w:pPr>
        <w:autoSpaceDE w:val="0"/>
        <w:autoSpaceDN w:val="0"/>
        <w:adjustRightInd w:val="0"/>
        <w:rPr>
          <w:rFonts w:ascii="Consolas" w:hAnsi="Consolas" w:cs="Consolas"/>
        </w:rPr>
      </w:pPr>
    </w:p>
    <w:p w14:paraId="159B37B5" w14:textId="77777777" w:rsidR="00901B03" w:rsidRDefault="00901B03" w:rsidP="00901B03">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test3 = </w:t>
      </w:r>
      <w:proofErr w:type="gramStart"/>
      <w:r>
        <w:rPr>
          <w:rFonts w:ascii="Consolas" w:hAnsi="Consolas" w:cs="Consolas"/>
          <w:color w:val="000000"/>
        </w:rPr>
        <w:t>0;</w:t>
      </w:r>
      <w:proofErr w:type="gramEnd"/>
    </w:p>
    <w:p w14:paraId="7EB4D50B" w14:textId="77777777" w:rsidR="00901B03" w:rsidRDefault="00901B03" w:rsidP="00901B03">
      <w:pPr>
        <w:autoSpaceDE w:val="0"/>
        <w:autoSpaceDN w:val="0"/>
        <w:adjustRightInd w:val="0"/>
        <w:rPr>
          <w:rFonts w:ascii="Consolas" w:hAnsi="Consolas" w:cs="Consolas"/>
        </w:rPr>
      </w:pPr>
    </w:p>
    <w:p w14:paraId="7A5E1355" w14:textId="77777777" w:rsidR="00901B03" w:rsidRDefault="00901B03" w:rsidP="00901B03">
      <w:pPr>
        <w:autoSpaceDE w:val="0"/>
        <w:autoSpaceDN w:val="0"/>
        <w:adjustRightInd w:val="0"/>
        <w:rPr>
          <w:rFonts w:ascii="Consolas" w:hAnsi="Consolas" w:cs="Consolas"/>
        </w:rPr>
      </w:pPr>
      <w:r>
        <w:rPr>
          <w:rFonts w:ascii="Consolas" w:hAnsi="Consolas" w:cs="Consolas"/>
          <w:color w:val="3F7F5F"/>
        </w:rPr>
        <w:t>/**</w:t>
      </w:r>
    </w:p>
    <w:p w14:paraId="0618AC54" w14:textId="77777777" w:rsidR="00901B03" w:rsidRDefault="00901B03" w:rsidP="00901B03">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7B97BD26" w14:textId="77777777" w:rsidR="00901B03" w:rsidRDefault="00901B03" w:rsidP="00901B03">
      <w:pPr>
        <w:autoSpaceDE w:val="0"/>
        <w:autoSpaceDN w:val="0"/>
        <w:adjustRightInd w:val="0"/>
        <w:rPr>
          <w:rFonts w:ascii="Consolas" w:hAnsi="Consolas" w:cs="Consolas"/>
        </w:rPr>
      </w:pPr>
      <w:r>
        <w:rPr>
          <w:rFonts w:ascii="Consolas" w:hAnsi="Consolas" w:cs="Consolas"/>
          <w:color w:val="3F7F5F"/>
        </w:rPr>
        <w:t xml:space="preserve"> */</w:t>
      </w:r>
    </w:p>
    <w:p w14:paraId="07404236" w14:textId="77777777" w:rsidR="00901B03" w:rsidRDefault="00901B03" w:rsidP="00901B03">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4738B835" w14:textId="77777777" w:rsidR="00901B03" w:rsidRDefault="00901B03" w:rsidP="00901B03">
      <w:pPr>
        <w:autoSpaceDE w:val="0"/>
        <w:autoSpaceDN w:val="0"/>
        <w:adjustRightInd w:val="0"/>
        <w:rPr>
          <w:rFonts w:ascii="Consolas" w:hAnsi="Consolas" w:cs="Consolas"/>
        </w:rPr>
      </w:pPr>
      <w:r>
        <w:rPr>
          <w:rFonts w:ascii="Consolas" w:hAnsi="Consolas" w:cs="Consolas"/>
          <w:color w:val="000000"/>
          <w:shd w:val="clear" w:color="auto" w:fill="C6DBAE"/>
        </w:rPr>
        <w:t>{</w:t>
      </w:r>
    </w:p>
    <w:p w14:paraId="65FF91A2" w14:textId="77777777" w:rsidR="00901B03" w:rsidRDefault="00901B03" w:rsidP="00901B03">
      <w:pPr>
        <w:autoSpaceDE w:val="0"/>
        <w:autoSpaceDN w:val="0"/>
        <w:adjustRightInd w:val="0"/>
        <w:rPr>
          <w:rFonts w:ascii="Consolas" w:hAnsi="Consolas" w:cs="Consolas"/>
        </w:rPr>
      </w:pPr>
    </w:p>
    <w:p w14:paraId="1882DF87"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6FC5F231" w14:textId="77777777" w:rsidR="00901B03" w:rsidRDefault="00901B03" w:rsidP="00901B03">
      <w:pPr>
        <w:autoSpaceDE w:val="0"/>
        <w:autoSpaceDN w:val="0"/>
        <w:adjustRightInd w:val="0"/>
        <w:rPr>
          <w:rFonts w:ascii="Consolas" w:hAnsi="Consolas" w:cs="Consolas"/>
        </w:rPr>
      </w:pPr>
    </w:p>
    <w:p w14:paraId="17E92BD4"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w:t>
      </w:r>
      <w:proofErr w:type="gramStart"/>
      <w:r>
        <w:rPr>
          <w:rFonts w:ascii="Consolas" w:hAnsi="Consolas" w:cs="Consolas"/>
          <w:color w:val="000000"/>
        </w:rPr>
        <w:t>0;</w:t>
      </w:r>
      <w:proofErr w:type="gramEnd"/>
    </w:p>
    <w:p w14:paraId="67431863"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test1 = </w:t>
      </w:r>
      <w:proofErr w:type="gramStart"/>
      <w:r>
        <w:rPr>
          <w:rFonts w:ascii="Consolas" w:hAnsi="Consolas" w:cs="Consolas"/>
          <w:color w:val="000000"/>
        </w:rPr>
        <w:t>3;</w:t>
      </w:r>
      <w:proofErr w:type="gramEnd"/>
    </w:p>
    <w:p w14:paraId="140B8CE5"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test3 = </w:t>
      </w:r>
      <w:proofErr w:type="gramStart"/>
      <w:r>
        <w:rPr>
          <w:rFonts w:ascii="Consolas" w:hAnsi="Consolas" w:cs="Consolas"/>
          <w:color w:val="000000"/>
        </w:rPr>
        <w:t>2;</w:t>
      </w:r>
      <w:proofErr w:type="gramEnd"/>
    </w:p>
    <w:p w14:paraId="1A28FB7E" w14:textId="77777777" w:rsidR="00901B03" w:rsidRDefault="00901B03" w:rsidP="00901B03">
      <w:pPr>
        <w:autoSpaceDE w:val="0"/>
        <w:autoSpaceDN w:val="0"/>
        <w:adjustRightInd w:val="0"/>
        <w:rPr>
          <w:rFonts w:ascii="Consolas" w:hAnsi="Consolas" w:cs="Consolas"/>
        </w:rPr>
      </w:pPr>
    </w:p>
    <w:p w14:paraId="3144E37F"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test1 = test(test1</w:t>
      </w:r>
      <w:proofErr w:type="gramStart"/>
      <w:r>
        <w:rPr>
          <w:rFonts w:ascii="Consolas" w:hAnsi="Consolas" w:cs="Consolas"/>
          <w:color w:val="000000"/>
        </w:rPr>
        <w:t>);</w:t>
      </w:r>
      <w:proofErr w:type="gramEnd"/>
    </w:p>
    <w:p w14:paraId="3AD846FE" w14:textId="77777777" w:rsidR="00901B03" w:rsidRDefault="00901B03" w:rsidP="00901B03">
      <w:pPr>
        <w:autoSpaceDE w:val="0"/>
        <w:autoSpaceDN w:val="0"/>
        <w:adjustRightInd w:val="0"/>
        <w:rPr>
          <w:rFonts w:ascii="Consolas" w:hAnsi="Consolas" w:cs="Consolas"/>
        </w:rPr>
      </w:pPr>
    </w:p>
    <w:p w14:paraId="16285F89" w14:textId="77777777" w:rsidR="00901B03" w:rsidRDefault="00901B03" w:rsidP="00901B03">
      <w:pPr>
        <w:autoSpaceDE w:val="0"/>
        <w:autoSpaceDN w:val="0"/>
        <w:adjustRightInd w:val="0"/>
        <w:rPr>
          <w:rFonts w:ascii="Consolas" w:hAnsi="Consolas" w:cs="Consolas"/>
        </w:rPr>
      </w:pPr>
    </w:p>
    <w:p w14:paraId="25E5B568"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786D17D1" w14:textId="77777777" w:rsidR="00901B03" w:rsidRDefault="00901B03" w:rsidP="00901B03">
      <w:pPr>
        <w:autoSpaceDE w:val="0"/>
        <w:autoSpaceDN w:val="0"/>
        <w:adjustRightInd w:val="0"/>
        <w:rPr>
          <w:rFonts w:ascii="Consolas" w:hAnsi="Consolas" w:cs="Consolas"/>
        </w:rPr>
      </w:pPr>
    </w:p>
    <w:p w14:paraId="0C37A03E"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w:t>
      </w:r>
    </w:p>
    <w:p w14:paraId="4D0B32FB" w14:textId="77777777" w:rsidR="00901B03" w:rsidRDefault="00901B03" w:rsidP="00901B03">
      <w:pPr>
        <w:autoSpaceDE w:val="0"/>
        <w:autoSpaceDN w:val="0"/>
        <w:adjustRightInd w:val="0"/>
        <w:rPr>
          <w:rFonts w:ascii="Consolas" w:hAnsi="Consolas" w:cs="Consolas"/>
        </w:rPr>
      </w:pPr>
    </w:p>
    <w:p w14:paraId="41AF9376" w14:textId="77777777" w:rsidR="00901B03" w:rsidRDefault="00901B03" w:rsidP="00901B03">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07B8EC43"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w:t>
      </w:r>
    </w:p>
    <w:p w14:paraId="5C4C8A60"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test2 = </w:t>
      </w:r>
      <w:proofErr w:type="gramStart"/>
      <w:r>
        <w:rPr>
          <w:rFonts w:ascii="Consolas" w:hAnsi="Consolas" w:cs="Consolas"/>
          <w:color w:val="000000"/>
        </w:rPr>
        <w:t>4;</w:t>
      </w:r>
      <w:proofErr w:type="gramEnd"/>
    </w:p>
    <w:p w14:paraId="7F655C03"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test3 = </w:t>
      </w:r>
      <w:proofErr w:type="gramStart"/>
      <w:r>
        <w:rPr>
          <w:rFonts w:ascii="Consolas" w:hAnsi="Consolas" w:cs="Consolas"/>
          <w:color w:val="000000"/>
        </w:rPr>
        <w:t>3;</w:t>
      </w:r>
      <w:proofErr w:type="gramEnd"/>
    </w:p>
    <w:p w14:paraId="6E87E8CE"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proofErr w:type="gramStart"/>
      <w:r>
        <w:rPr>
          <w:rFonts w:ascii="Consolas" w:hAnsi="Consolas" w:cs="Consolas"/>
          <w:color w:val="000000"/>
        </w:rPr>
        <w:t>test2;</w:t>
      </w:r>
      <w:proofErr w:type="gramEnd"/>
    </w:p>
    <w:p w14:paraId="6EFB21A4" w14:textId="77777777" w:rsidR="00901B03" w:rsidRDefault="00901B03" w:rsidP="00901B03">
      <w:pPr>
        <w:autoSpaceDE w:val="0"/>
        <w:autoSpaceDN w:val="0"/>
        <w:adjustRightInd w:val="0"/>
        <w:rPr>
          <w:rFonts w:ascii="Consolas" w:hAnsi="Consolas" w:cs="Consolas"/>
        </w:rPr>
      </w:pPr>
      <w:r>
        <w:rPr>
          <w:rFonts w:ascii="Consolas" w:hAnsi="Consolas" w:cs="Consolas"/>
          <w:color w:val="000000"/>
        </w:rPr>
        <w:t>}</w:t>
      </w:r>
    </w:p>
    <w:p w14:paraId="5DA589F5" w14:textId="77777777" w:rsidR="00901B03" w:rsidRDefault="00901B03" w:rsidP="00901B03">
      <w:pPr>
        <w:autoSpaceDE w:val="0"/>
        <w:autoSpaceDN w:val="0"/>
        <w:adjustRightInd w:val="0"/>
        <w:rPr>
          <w:rFonts w:ascii="Consolas" w:hAnsi="Consolas" w:cs="Consolas"/>
          <w:b/>
          <w:bCs/>
          <w:color w:val="7F0055"/>
        </w:rPr>
      </w:pPr>
    </w:p>
    <w:p w14:paraId="307052B6" w14:textId="6AF6F5CE" w:rsidR="00BA3434" w:rsidRDefault="00BA3434">
      <w:pPr>
        <w:autoSpaceDE w:val="0"/>
        <w:autoSpaceDN w:val="0"/>
        <w:adjustRightInd w:val="0"/>
        <w:rPr>
          <w:rFonts w:ascii="Consolas" w:hAnsi="Consolas" w:cs="Consolas"/>
        </w:rPr>
      </w:pPr>
    </w:p>
    <w:p w14:paraId="7A76195B" w14:textId="6021E95B" w:rsidR="00824697" w:rsidRDefault="00824697" w:rsidP="00105CA3">
      <w:pPr>
        <w:rPr>
          <w:color w:val="000000"/>
        </w:rPr>
      </w:pPr>
      <w:r>
        <w:rPr>
          <w:color w:val="000000"/>
        </w:rPr>
        <w:tab/>
      </w:r>
    </w:p>
    <w:p w14:paraId="3B745F56" w14:textId="10A3ED0D" w:rsidR="003A6C06" w:rsidRDefault="003A6C06" w:rsidP="00105CA3">
      <w:pPr>
        <w:rPr>
          <w:color w:val="000000"/>
        </w:rPr>
      </w:pPr>
    </w:p>
    <w:p w14:paraId="7BC9BED2" w14:textId="01320A35" w:rsidR="003A6C06" w:rsidRDefault="006B2539" w:rsidP="00105CA3">
      <w:pPr>
        <w:rPr>
          <w:color w:val="000000"/>
        </w:rPr>
      </w:pPr>
      <w:r>
        <w:rPr>
          <w:color w:val="000000"/>
        </w:rPr>
        <w:t xml:space="preserve">All </w:t>
      </w:r>
      <w:r w:rsidR="00BA3434">
        <w:rPr>
          <w:color w:val="000000"/>
        </w:rPr>
        <w:t>global</w:t>
      </w:r>
      <w:r>
        <w:rPr>
          <w:color w:val="000000"/>
        </w:rPr>
        <w:t xml:space="preserve"> </w:t>
      </w:r>
      <w:r w:rsidR="00BA3434">
        <w:rPr>
          <w:color w:val="000000"/>
        </w:rPr>
        <w:t>variable</w:t>
      </w:r>
      <w:r>
        <w:rPr>
          <w:color w:val="000000"/>
        </w:rPr>
        <w:t>s you create</w:t>
      </w:r>
      <w:r w:rsidR="00BA3434">
        <w:rPr>
          <w:color w:val="000000"/>
        </w:rPr>
        <w:t xml:space="preserve"> </w:t>
      </w:r>
      <w:r>
        <w:rPr>
          <w:color w:val="000000"/>
        </w:rPr>
        <w:t>exist</w:t>
      </w:r>
      <w:r w:rsidR="00BA3434">
        <w:rPr>
          <w:color w:val="000000"/>
        </w:rPr>
        <w:t xml:space="preserve"> the </w:t>
      </w:r>
      <w:r>
        <w:rPr>
          <w:color w:val="000000"/>
        </w:rPr>
        <w:t>whole time</w:t>
      </w:r>
      <w:r w:rsidR="00BA3434">
        <w:rPr>
          <w:color w:val="000000"/>
        </w:rPr>
        <w:t xml:space="preserve"> </w:t>
      </w:r>
      <w:r>
        <w:rPr>
          <w:color w:val="000000"/>
        </w:rPr>
        <w:t>your</w:t>
      </w:r>
      <w:r w:rsidR="00BA3434">
        <w:rPr>
          <w:color w:val="000000"/>
        </w:rPr>
        <w:t xml:space="preserve"> program</w:t>
      </w:r>
      <w:r>
        <w:rPr>
          <w:color w:val="000000"/>
        </w:rPr>
        <w:t xml:space="preserve"> is running</w:t>
      </w:r>
      <w:r w:rsidR="00BA3434">
        <w:rPr>
          <w:color w:val="000000"/>
        </w:rPr>
        <w:t xml:space="preserve"> and can be accessed </w:t>
      </w:r>
      <w:r>
        <w:rPr>
          <w:color w:val="000000"/>
        </w:rPr>
        <w:t>from anywhere in your code</w:t>
      </w:r>
      <w:r w:rsidR="00BA3434">
        <w:rPr>
          <w:color w:val="000000"/>
        </w:rPr>
        <w:t xml:space="preserve">. </w:t>
      </w:r>
      <w:r>
        <w:rPr>
          <w:color w:val="000000"/>
        </w:rPr>
        <w:t>You</w:t>
      </w:r>
      <w:r w:rsidR="00BA3434">
        <w:rPr>
          <w:color w:val="000000"/>
        </w:rPr>
        <w:t xml:space="preserve"> might be tempted to </w:t>
      </w:r>
      <w:r>
        <w:rPr>
          <w:color w:val="000000"/>
        </w:rPr>
        <w:t>use</w:t>
      </w:r>
      <w:r w:rsidR="00BA3434">
        <w:rPr>
          <w:color w:val="000000"/>
        </w:rPr>
        <w:t xml:space="preserve"> global variables</w:t>
      </w:r>
      <w:r>
        <w:rPr>
          <w:color w:val="000000"/>
        </w:rPr>
        <w:t xml:space="preserve"> all the time instead of local ones</w:t>
      </w:r>
      <w:r w:rsidR="00BA3434">
        <w:rPr>
          <w:color w:val="000000"/>
        </w:rPr>
        <w:t xml:space="preserve">, that way you </w:t>
      </w:r>
      <w:proofErr w:type="gramStart"/>
      <w:r>
        <w:rPr>
          <w:color w:val="000000"/>
        </w:rPr>
        <w:t>wouldn’t</w:t>
      </w:r>
      <w:proofErr w:type="gramEnd"/>
      <w:r>
        <w:rPr>
          <w:color w:val="000000"/>
        </w:rPr>
        <w:t xml:space="preserve"> </w:t>
      </w:r>
      <w:r w:rsidR="00BA3434">
        <w:rPr>
          <w:color w:val="000000"/>
        </w:rPr>
        <w:t>have to pass</w:t>
      </w:r>
      <w:r>
        <w:rPr>
          <w:color w:val="000000"/>
        </w:rPr>
        <w:t xml:space="preserve"> any parameters</w:t>
      </w:r>
      <w:r w:rsidR="00BA3434">
        <w:rPr>
          <w:color w:val="000000"/>
        </w:rPr>
        <w:t xml:space="preserve"> or return</w:t>
      </w:r>
      <w:r>
        <w:rPr>
          <w:color w:val="000000"/>
        </w:rPr>
        <w:t xml:space="preserve"> any</w:t>
      </w:r>
      <w:r w:rsidR="00BA3434">
        <w:rPr>
          <w:color w:val="000000"/>
        </w:rPr>
        <w:t xml:space="preserve"> values. </w:t>
      </w:r>
      <w:r>
        <w:rPr>
          <w:color w:val="000000"/>
        </w:rPr>
        <w:t xml:space="preserve">If you make this choice, your application will have problems. Since </w:t>
      </w:r>
      <w:r w:rsidR="00BA3434">
        <w:rPr>
          <w:color w:val="000000"/>
        </w:rPr>
        <w:t>your variables will be alive all the time, instead of only being placed on the stack when they are needed</w:t>
      </w:r>
      <w:r w:rsidR="00FB324E">
        <w:rPr>
          <w:color w:val="000000"/>
        </w:rPr>
        <w:t>, your app will waste a lot of memory</w:t>
      </w:r>
      <w:r w:rsidR="00BA3434">
        <w:rPr>
          <w:color w:val="000000"/>
        </w:rPr>
        <w:t>.</w:t>
      </w:r>
      <w:r>
        <w:rPr>
          <w:color w:val="000000"/>
        </w:rPr>
        <w:t xml:space="preserve"> It will </w:t>
      </w:r>
      <w:r w:rsidR="00FB324E">
        <w:rPr>
          <w:color w:val="000000"/>
        </w:rPr>
        <w:t>also</w:t>
      </w:r>
      <w:r>
        <w:rPr>
          <w:color w:val="000000"/>
        </w:rPr>
        <w:t xml:space="preserve"> make your code buggy, crash,  and hard to debug. Use global variables ONLY when you have to. </w:t>
      </w:r>
    </w:p>
    <w:p w14:paraId="1493BC10" w14:textId="02A25C4D" w:rsidR="0008110E" w:rsidRDefault="0008110E" w:rsidP="00105CA3">
      <w:pPr>
        <w:rPr>
          <w:color w:val="000000"/>
        </w:rPr>
      </w:pPr>
    </w:p>
    <w:p w14:paraId="1AFE830F" w14:textId="16A0743A" w:rsidR="00FB324E" w:rsidRDefault="005E6582" w:rsidP="00105CA3">
      <w:pPr>
        <w:rPr>
          <w:color w:val="000000"/>
        </w:rPr>
      </w:pPr>
      <w:r>
        <w:rPr>
          <w:color w:val="000000"/>
        </w:rPr>
        <w:t xml:space="preserve">You are going to want to use stepwise debugging to see what happens to </w:t>
      </w:r>
      <w:r w:rsidR="00901B03">
        <w:rPr>
          <w:i/>
          <w:iCs/>
          <w:color w:val="000000"/>
        </w:rPr>
        <w:t>test3</w:t>
      </w:r>
      <w:r>
        <w:rPr>
          <w:i/>
          <w:iCs/>
          <w:color w:val="000000"/>
        </w:rPr>
        <w:t xml:space="preserve"> </w:t>
      </w:r>
      <w:r>
        <w:rPr>
          <w:color w:val="000000"/>
        </w:rPr>
        <w:t>and when it changes. Unfortunately, i</w:t>
      </w:r>
      <w:r w:rsidR="00FB324E">
        <w:rPr>
          <w:color w:val="000000"/>
        </w:rPr>
        <w:t xml:space="preserve">t </w:t>
      </w:r>
      <w:proofErr w:type="gramStart"/>
      <w:r w:rsidR="00FB324E">
        <w:rPr>
          <w:color w:val="000000"/>
        </w:rPr>
        <w:t>won’t</w:t>
      </w:r>
      <w:proofErr w:type="gramEnd"/>
      <w:r w:rsidR="00FB324E">
        <w:rPr>
          <w:color w:val="000000"/>
        </w:rPr>
        <w:t xml:space="preserve"> show up in your variables watch list</w:t>
      </w:r>
      <w:r>
        <w:rPr>
          <w:color w:val="000000"/>
        </w:rPr>
        <w:t xml:space="preserve"> like local variables</w:t>
      </w:r>
      <w:r w:rsidR="00FB324E">
        <w:rPr>
          <w:color w:val="000000"/>
        </w:rPr>
        <w:t>, so you</w:t>
      </w:r>
      <w:r w:rsidR="0008110E">
        <w:rPr>
          <w:color w:val="000000"/>
        </w:rPr>
        <w:t>’ll need to add it</w:t>
      </w:r>
      <w:r w:rsidR="00FB324E">
        <w:rPr>
          <w:color w:val="000000"/>
        </w:rPr>
        <w:t xml:space="preserve"> by hand</w:t>
      </w:r>
      <w:r w:rsidR="0008110E">
        <w:rPr>
          <w:color w:val="000000"/>
        </w:rPr>
        <w:t xml:space="preserve"> as an expression. </w:t>
      </w:r>
      <w:r w:rsidR="00FB324E">
        <w:rPr>
          <w:color w:val="000000"/>
        </w:rPr>
        <w:t>I’ll step you through how to do this.</w:t>
      </w:r>
    </w:p>
    <w:p w14:paraId="005A9524" w14:textId="77777777" w:rsidR="00FB324E" w:rsidRDefault="00FB324E" w:rsidP="00105CA3">
      <w:pPr>
        <w:rPr>
          <w:color w:val="000000"/>
        </w:rPr>
      </w:pPr>
    </w:p>
    <w:p w14:paraId="29BBA913" w14:textId="30F69FBB" w:rsidR="0008110E" w:rsidRDefault="0008110E" w:rsidP="00105CA3">
      <w:pPr>
        <w:rPr>
          <w:color w:val="000000"/>
        </w:rPr>
      </w:pPr>
      <w:r>
        <w:rPr>
          <w:color w:val="000000"/>
        </w:rPr>
        <w:t>In the watch window, select the Expressions tab.</w:t>
      </w:r>
    </w:p>
    <w:p w14:paraId="4AA2A80B" w14:textId="5D157BFF" w:rsidR="0008110E" w:rsidRDefault="0008110E" w:rsidP="00105CA3">
      <w:pPr>
        <w:rPr>
          <w:color w:val="000000"/>
        </w:rPr>
      </w:pPr>
    </w:p>
    <w:p w14:paraId="1C42C2DA" w14:textId="6BE41F71" w:rsidR="0008110E" w:rsidRDefault="0008110E" w:rsidP="00105CA3">
      <w:pPr>
        <w:rPr>
          <w:color w:val="000000"/>
        </w:rPr>
      </w:pPr>
      <w:r>
        <w:rPr>
          <w:noProof/>
          <w:color w:val="000000"/>
        </w:rPr>
        <w:drawing>
          <wp:inline distT="0" distB="0" distL="0" distR="0" wp14:anchorId="40F3D133" wp14:editId="65543E3A">
            <wp:extent cx="5943600" cy="1809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6E0092BE" w14:textId="77777777" w:rsidR="0008110E" w:rsidRDefault="0008110E" w:rsidP="00105CA3">
      <w:pPr>
        <w:rPr>
          <w:color w:val="000000"/>
        </w:rPr>
      </w:pPr>
    </w:p>
    <w:p w14:paraId="71061AEE" w14:textId="24979D01" w:rsidR="00BA3434" w:rsidRDefault="0008110E" w:rsidP="00105CA3">
      <w:pPr>
        <w:rPr>
          <w:color w:val="000000"/>
        </w:rPr>
      </w:pPr>
      <w:r>
        <w:rPr>
          <w:color w:val="000000"/>
        </w:rPr>
        <w:t xml:space="preserve">Now click the + sign before the Add new expression. Enter the </w:t>
      </w:r>
      <w:r w:rsidR="00901B03">
        <w:rPr>
          <w:i/>
          <w:iCs/>
          <w:color w:val="000000"/>
        </w:rPr>
        <w:t>test3</w:t>
      </w:r>
      <w:r>
        <w:rPr>
          <w:color w:val="000000"/>
        </w:rPr>
        <w:t xml:space="preserve"> name. You should now be able to see the value of the </w:t>
      </w:r>
      <w:r w:rsidR="0063285D" w:rsidRPr="00F177C6">
        <w:rPr>
          <w:i/>
          <w:iCs/>
          <w:color w:val="000000"/>
        </w:rPr>
        <w:t>test3</w:t>
      </w:r>
      <w:r w:rsidR="0063285D">
        <w:rPr>
          <w:color w:val="000000"/>
        </w:rPr>
        <w:t xml:space="preserve"> </w:t>
      </w:r>
      <w:r>
        <w:rPr>
          <w:color w:val="000000"/>
        </w:rPr>
        <w:t>global variable:</w:t>
      </w:r>
    </w:p>
    <w:p w14:paraId="327F27DF" w14:textId="53295F37" w:rsidR="0063285D" w:rsidRDefault="0063285D" w:rsidP="00105CA3">
      <w:pPr>
        <w:rPr>
          <w:color w:val="000000"/>
        </w:rPr>
      </w:pPr>
    </w:p>
    <w:p w14:paraId="7536AC93" w14:textId="20EDD3D9" w:rsidR="0063285D" w:rsidRDefault="0063285D" w:rsidP="00105CA3">
      <w:pPr>
        <w:rPr>
          <w:color w:val="000000"/>
        </w:rPr>
      </w:pPr>
      <w:r>
        <w:rPr>
          <w:noProof/>
          <w:color w:val="000000"/>
        </w:rPr>
        <w:drawing>
          <wp:inline distT="0" distB="0" distL="0" distR="0" wp14:anchorId="60AF984B" wp14:editId="679C80D0">
            <wp:extent cx="5991528" cy="16816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0045" cy="1714945"/>
                    </a:xfrm>
                    <a:prstGeom prst="rect">
                      <a:avLst/>
                    </a:prstGeom>
                    <a:noFill/>
                    <a:ln>
                      <a:noFill/>
                    </a:ln>
                  </pic:spPr>
                </pic:pic>
              </a:graphicData>
            </a:graphic>
          </wp:inline>
        </w:drawing>
      </w:r>
    </w:p>
    <w:p w14:paraId="53FFFFBB" w14:textId="1F028FF6" w:rsidR="0008110E" w:rsidRDefault="0008110E" w:rsidP="00105CA3">
      <w:pPr>
        <w:rPr>
          <w:color w:val="000000"/>
        </w:rPr>
      </w:pPr>
    </w:p>
    <w:p w14:paraId="4059A0D7" w14:textId="676EF139" w:rsidR="0008110E" w:rsidRDefault="0008110E" w:rsidP="00105CA3">
      <w:pPr>
        <w:rPr>
          <w:color w:val="000000"/>
        </w:rPr>
      </w:pPr>
    </w:p>
    <w:p w14:paraId="3D0D9D28" w14:textId="77777777" w:rsidR="0008110E" w:rsidRDefault="0008110E" w:rsidP="00105CA3">
      <w:pPr>
        <w:rPr>
          <w:color w:val="000000"/>
        </w:rPr>
      </w:pPr>
    </w:p>
    <w:p w14:paraId="68F6CEF2" w14:textId="0F95CDB1" w:rsidR="00B3158B" w:rsidRDefault="005E6582" w:rsidP="00105CA3">
      <w:pPr>
        <w:rPr>
          <w:color w:val="000000"/>
        </w:rPr>
      </w:pPr>
      <w:r>
        <w:rPr>
          <w:color w:val="000000"/>
        </w:rPr>
        <w:t xml:space="preserve">After completing this, compile, run, and debug the global variable version of the program and step through it. Watch what happens to the value of </w:t>
      </w:r>
      <w:r w:rsidR="0063285D">
        <w:rPr>
          <w:color w:val="000000"/>
        </w:rPr>
        <w:t xml:space="preserve">the </w:t>
      </w:r>
      <w:r w:rsidRPr="00F177C6">
        <w:rPr>
          <w:color w:val="000000"/>
        </w:rPr>
        <w:t>global</w:t>
      </w:r>
      <w:r w:rsidR="0063285D">
        <w:rPr>
          <w:color w:val="000000"/>
        </w:rPr>
        <w:t xml:space="preserve"> </w:t>
      </w:r>
      <w:r w:rsidRPr="00F177C6">
        <w:rPr>
          <w:color w:val="000000"/>
        </w:rPr>
        <w:t>variable</w:t>
      </w:r>
      <w:r w:rsidR="0063285D">
        <w:rPr>
          <w:color w:val="000000"/>
        </w:rPr>
        <w:t xml:space="preserve"> </w:t>
      </w:r>
      <w:r w:rsidR="0063285D" w:rsidRPr="00F177C6">
        <w:rPr>
          <w:i/>
          <w:iCs/>
          <w:color w:val="000000"/>
        </w:rPr>
        <w:t>test3</w:t>
      </w:r>
      <w:r w:rsidRPr="0063285D">
        <w:rPr>
          <w:color w:val="000000"/>
        </w:rPr>
        <w:t>.</w:t>
      </w:r>
      <w:r>
        <w:rPr>
          <w:color w:val="000000"/>
        </w:rPr>
        <w:t xml:space="preserve"> </w:t>
      </w:r>
    </w:p>
    <w:p w14:paraId="2A08A65C" w14:textId="77777777" w:rsidR="00B3158B" w:rsidRDefault="00B3158B" w:rsidP="00105CA3">
      <w:pPr>
        <w:rPr>
          <w:color w:val="000000"/>
        </w:rPr>
      </w:pPr>
    </w:p>
    <w:sectPr w:rsidR="00B315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e Barney" w:date="2020-09-30T10:18:00Z" w:initials="LB">
    <w:p w14:paraId="348D7F1A" w14:textId="36A04B30" w:rsidR="002A7A07" w:rsidRDefault="002A7A07">
      <w:pPr>
        <w:pStyle w:val="CommentText"/>
      </w:pPr>
      <w:r>
        <w:rPr>
          <w:rStyle w:val="CommentReference"/>
        </w:rPr>
        <w:annotationRef/>
      </w:r>
      <w:r>
        <w:t xml:space="preserve">This will need to be a link into </w:t>
      </w:r>
      <w:proofErr w:type="spellStart"/>
      <w:r>
        <w:t>gitHub</w:t>
      </w:r>
      <w:proofErr w:type="spellEnd"/>
    </w:p>
  </w:comment>
  <w:comment w:id="1" w:author="Lee Barney" w:date="2020-09-30T10:23:00Z" w:initials="LB">
    <w:p w14:paraId="341AFC1D" w14:textId="52850C55" w:rsidR="002A7A07" w:rsidRDefault="002A7A07">
      <w:pPr>
        <w:pStyle w:val="CommentText"/>
      </w:pPr>
      <w:r>
        <w:rPr>
          <w:rStyle w:val="CommentReference"/>
        </w:rPr>
        <w:annotationRef/>
      </w:r>
      <w:r>
        <w:t>To me, it seems like this type of info should be taken care of in week 01 and not repeated here.</w:t>
      </w:r>
    </w:p>
  </w:comment>
  <w:comment w:id="2" w:author="Lee Barney" w:date="2020-09-30T10:31:00Z" w:initials="LB">
    <w:p w14:paraId="6B93FFAC" w14:textId="323BB7BF" w:rsidR="002A7A07" w:rsidRDefault="002A7A07">
      <w:pPr>
        <w:pStyle w:val="CommentText"/>
      </w:pPr>
      <w:r>
        <w:rPr>
          <w:rStyle w:val="CommentReference"/>
        </w:rPr>
        <w:annotationRef/>
      </w:r>
      <w:r>
        <w:t>The info deleted here was an exact duplicate of the instructions from week02. The students taking this class have had two semesters of programming classes. I don’t think this duplication is required.</w:t>
      </w:r>
    </w:p>
  </w:comment>
  <w:comment w:id="3" w:author="Grimmett, Richard" w:date="2020-10-06T14:09:00Z" w:initials="GR">
    <w:p w14:paraId="6064900B" w14:textId="487BA996" w:rsidR="000C7FA0" w:rsidRDefault="000C7FA0">
      <w:pPr>
        <w:pStyle w:val="CommentText"/>
      </w:pPr>
      <w:r>
        <w:rPr>
          <w:rStyle w:val="CommentReference"/>
        </w:rPr>
        <w:annotationRef/>
      </w:r>
      <w:proofErr w:type="gramStart"/>
      <w:r w:rsidR="00626737">
        <w:t>I’m</w:t>
      </w:r>
      <w:proofErr w:type="gramEnd"/>
      <w:r w:rsidR="00626737">
        <w:t xml:space="preserve"> going to leave this here for the second week of this, then make sure it leaves.</w:t>
      </w:r>
    </w:p>
  </w:comment>
  <w:comment w:id="4" w:author="Lee Barney" w:date="2020-09-30T10:35:00Z" w:initials="LB">
    <w:p w14:paraId="6BAB3968" w14:textId="58DB7E00" w:rsidR="002A7A07" w:rsidRDefault="002A7A07">
      <w:pPr>
        <w:pStyle w:val="CommentText"/>
      </w:pPr>
      <w:r>
        <w:rPr>
          <w:rStyle w:val="CommentReference"/>
        </w:rPr>
        <w:annotationRef/>
      </w:r>
      <w:r>
        <w:t>This will need to be a link into GitHub.</w:t>
      </w:r>
    </w:p>
  </w:comment>
  <w:comment w:id="5" w:author="Lee Barney" w:date="2020-09-30T10:41:00Z" w:initials="LB">
    <w:p w14:paraId="42CA0E85" w14:textId="5F59C6AC" w:rsidR="002A7A07" w:rsidRDefault="002A7A07">
      <w:pPr>
        <w:pStyle w:val="CommentText"/>
      </w:pPr>
      <w:r>
        <w:rPr>
          <w:rStyle w:val="CommentReference"/>
        </w:rPr>
        <w:annotationRef/>
      </w:r>
      <w:r>
        <w:t>This will need to be pulled out into a code block in the HTML</w:t>
      </w:r>
    </w:p>
  </w:comment>
  <w:comment w:id="6" w:author="Lee Barney" w:date="2020-09-30T10:51:00Z" w:initials="LB">
    <w:p w14:paraId="1AB3CA31" w14:textId="7FFEB158" w:rsidR="002A7A07" w:rsidRDefault="002A7A07">
      <w:pPr>
        <w:pStyle w:val="CommentText"/>
      </w:pPr>
      <w:r>
        <w:rPr>
          <w:rStyle w:val="CommentReference"/>
        </w:rPr>
        <w:annotationRef/>
      </w:r>
      <w:r>
        <w:t>This code will need to be moved into a code block in the html.</w:t>
      </w:r>
    </w:p>
  </w:comment>
  <w:comment w:id="8" w:author="Lee Barney" w:date="2020-09-30T10:53:00Z" w:initials="LB">
    <w:p w14:paraId="58D5359A" w14:textId="47AA5D43" w:rsidR="002A7A07" w:rsidRDefault="002A7A07">
      <w:pPr>
        <w:pStyle w:val="CommentText"/>
      </w:pPr>
      <w:r>
        <w:rPr>
          <w:rStyle w:val="CommentReference"/>
        </w:rPr>
        <w:annotationRef/>
      </w:r>
      <w:r>
        <w:t>In a code block in HTML.</w:t>
      </w:r>
    </w:p>
  </w:comment>
  <w:comment w:id="7" w:author="Lee Barney" w:date="2020-09-30T10:54:00Z" w:initials="LB">
    <w:p w14:paraId="3B75FF81" w14:textId="647C47BD" w:rsidR="002A7A07" w:rsidRDefault="002A7A07">
      <w:pPr>
        <w:pStyle w:val="CommentText"/>
      </w:pPr>
      <w:r>
        <w:rPr>
          <w:rStyle w:val="CommentReference"/>
        </w:rPr>
        <w:annotationRef/>
      </w:r>
      <w:r>
        <w:t>This section is vague and needs to be reworked to be less confusing.</w:t>
      </w:r>
    </w:p>
  </w:comment>
  <w:comment w:id="9" w:author="Lee Barney" w:date="2020-09-30T10:55:00Z" w:initials="LB">
    <w:p w14:paraId="0ED9037E" w14:textId="6D00F186" w:rsidR="002A7A07" w:rsidRDefault="002A7A07">
      <w:pPr>
        <w:pStyle w:val="CommentText"/>
      </w:pPr>
      <w:r>
        <w:rPr>
          <w:rStyle w:val="CommentReference"/>
        </w:rPr>
        <w:annotationRef/>
      </w:r>
      <w:r>
        <w:t>Needs to be in a code block in the HTML.</w:t>
      </w:r>
    </w:p>
  </w:comment>
  <w:comment w:id="11" w:author="Grimmett, Richard" w:date="2020-10-06T14:36:00Z" w:initials="GR">
    <w:p w14:paraId="6FB07A66" w14:textId="664A79DA" w:rsidR="00080241" w:rsidRDefault="00080241">
      <w:pPr>
        <w:pStyle w:val="CommentText"/>
      </w:pPr>
      <w:r>
        <w:rPr>
          <w:rStyle w:val="CommentReference"/>
        </w:rPr>
        <w:annotationRef/>
      </w:r>
      <w:r>
        <w:t>Based on my experience, yes.</w:t>
      </w:r>
    </w:p>
  </w:comment>
  <w:comment w:id="10" w:author="Lee Barney" w:date="2020-09-30T11:06:00Z" w:initials="LB">
    <w:p w14:paraId="5F443F7A" w14:textId="2A56FB54" w:rsidR="002A7A07" w:rsidRDefault="002A7A07">
      <w:pPr>
        <w:pStyle w:val="CommentText"/>
      </w:pPr>
      <w:r>
        <w:rPr>
          <w:rStyle w:val="CommentReference"/>
        </w:rPr>
        <w:annotationRef/>
      </w:r>
      <w:r>
        <w:t>This is something the students have already learned in the Python classes. Does it need to be covered here again?</w:t>
      </w:r>
    </w:p>
  </w:comment>
  <w:comment w:id="12" w:author="Lee Barney" w:date="2020-09-30T11:11:00Z" w:initials="LB">
    <w:p w14:paraId="599CFA97" w14:textId="78A704C8" w:rsidR="002A7A07" w:rsidRDefault="002A7A07">
      <w:pPr>
        <w:pStyle w:val="CommentText"/>
      </w:pPr>
      <w:r>
        <w:rPr>
          <w:rStyle w:val="CommentReference"/>
        </w:rPr>
        <w:annotationRef/>
      </w:r>
      <w:r>
        <w:t>Code block</w:t>
      </w:r>
    </w:p>
  </w:comment>
  <w:comment w:id="13" w:author="Lee Barney" w:date="2020-09-30T11:13:00Z" w:initials="LB">
    <w:p w14:paraId="2E0165F9" w14:textId="252C5549" w:rsidR="002A7A07" w:rsidRDefault="002A7A07">
      <w:pPr>
        <w:pStyle w:val="CommentText"/>
      </w:pPr>
      <w:r>
        <w:rPr>
          <w:rStyle w:val="CommentReference"/>
        </w:rPr>
        <w:annotationRef/>
      </w:r>
      <w:r>
        <w:t>Code block.</w:t>
      </w:r>
    </w:p>
  </w:comment>
  <w:comment w:id="14" w:author="Lee Barney" w:date="2020-09-30T12:23:00Z" w:initials="LB">
    <w:p w14:paraId="2CAD805E" w14:textId="4576FA43" w:rsidR="006B2539" w:rsidRDefault="006B2539">
      <w:pPr>
        <w:pStyle w:val="CommentText"/>
      </w:pPr>
      <w:r>
        <w:rPr>
          <w:rStyle w:val="CommentReference"/>
        </w:rPr>
        <w:annotationRef/>
      </w:r>
      <w:r>
        <w:t>In cod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8D7F1A" w15:done="0"/>
  <w15:commentEx w15:paraId="341AFC1D" w15:done="1"/>
  <w15:commentEx w15:paraId="6B93FFAC" w15:done="1"/>
  <w15:commentEx w15:paraId="6064900B" w15:paraIdParent="6B93FFAC" w15:done="0"/>
  <w15:commentEx w15:paraId="6BAB3968" w15:done="0"/>
  <w15:commentEx w15:paraId="42CA0E85" w15:done="0"/>
  <w15:commentEx w15:paraId="1AB3CA31" w15:done="0"/>
  <w15:commentEx w15:paraId="58D5359A" w15:done="0"/>
  <w15:commentEx w15:paraId="3B75FF81" w15:done="0"/>
  <w15:commentEx w15:paraId="0ED9037E" w15:done="0"/>
  <w15:commentEx w15:paraId="6FB07A66" w15:done="0"/>
  <w15:commentEx w15:paraId="5F443F7A" w15:done="0"/>
  <w15:commentEx w15:paraId="599CFA97" w15:done="0"/>
  <w15:commentEx w15:paraId="2E0165F9" w15:done="0"/>
  <w15:commentEx w15:paraId="2CAD8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F923" w16cex:dateUtc="2020-10-06T20:09:00Z"/>
  <w16cex:commentExtensible w16cex:durableId="2326FF8A" w16cex:dateUtc="2020-10-06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8D7F1A" w16cid:durableId="231ED9DA"/>
  <w16cid:commentId w16cid:paraId="341AFC1D" w16cid:durableId="231EDB05"/>
  <w16cid:commentId w16cid:paraId="6B93FFAC" w16cid:durableId="231EDCFA"/>
  <w16cid:commentId w16cid:paraId="6064900B" w16cid:durableId="2326F923"/>
  <w16cid:commentId w16cid:paraId="6BAB3968" w16cid:durableId="231EDDD8"/>
  <w16cid:commentId w16cid:paraId="42CA0E85" w16cid:durableId="231EDF50"/>
  <w16cid:commentId w16cid:paraId="1AB3CA31" w16cid:durableId="231EE1BC"/>
  <w16cid:commentId w16cid:paraId="58D5359A" w16cid:durableId="231EE244"/>
  <w16cid:commentId w16cid:paraId="3B75FF81" w16cid:durableId="231EE27A"/>
  <w16cid:commentId w16cid:paraId="0ED9037E" w16cid:durableId="231EE29F"/>
  <w16cid:commentId w16cid:paraId="6FB07A66" w16cid:durableId="2326FF8A"/>
  <w16cid:commentId w16cid:paraId="5F443F7A" w16cid:durableId="231EE521"/>
  <w16cid:commentId w16cid:paraId="599CFA97" w16cid:durableId="231EE65E"/>
  <w16cid:commentId w16cid:paraId="2E0165F9" w16cid:durableId="231EE6D0"/>
  <w16cid:commentId w16cid:paraId="2CAD805E" w16cid:durableId="231EF7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C2CB7"/>
    <w:multiLevelType w:val="hybridMultilevel"/>
    <w:tmpl w:val="39AA7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52020"/>
    <w:multiLevelType w:val="hybridMultilevel"/>
    <w:tmpl w:val="8B34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D5E91"/>
    <w:multiLevelType w:val="hybridMultilevel"/>
    <w:tmpl w:val="04F44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e Barney">
    <w15:presenceInfo w15:providerId="Windows Live" w15:userId="d49ca4eb00195a22"/>
  </w15:person>
  <w15:person w15:author="Grimmett, Richard">
    <w15:presenceInfo w15:providerId="AD" w15:userId="S::richardg71@byui.edu::eedc5bfd-ed72-4f6c-a7a0-07fc003f2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4B"/>
    <w:rsid w:val="00002E1A"/>
    <w:rsid w:val="0004128E"/>
    <w:rsid w:val="000513AA"/>
    <w:rsid w:val="000565C2"/>
    <w:rsid w:val="00064F19"/>
    <w:rsid w:val="00080241"/>
    <w:rsid w:val="0008110E"/>
    <w:rsid w:val="00085B2F"/>
    <w:rsid w:val="00093D61"/>
    <w:rsid w:val="000A61E6"/>
    <w:rsid w:val="000C7FA0"/>
    <w:rsid w:val="000D7EA3"/>
    <w:rsid w:val="000F5934"/>
    <w:rsid w:val="00105CA3"/>
    <w:rsid w:val="0011094C"/>
    <w:rsid w:val="00116E81"/>
    <w:rsid w:val="00151A65"/>
    <w:rsid w:val="001523FC"/>
    <w:rsid w:val="001672E1"/>
    <w:rsid w:val="00172A88"/>
    <w:rsid w:val="001945DB"/>
    <w:rsid w:val="001B1259"/>
    <w:rsid w:val="001B2E76"/>
    <w:rsid w:val="001B59E1"/>
    <w:rsid w:val="001C754C"/>
    <w:rsid w:val="001F0CFD"/>
    <w:rsid w:val="001F1B94"/>
    <w:rsid w:val="001F46AC"/>
    <w:rsid w:val="002122BD"/>
    <w:rsid w:val="0021554B"/>
    <w:rsid w:val="002335DE"/>
    <w:rsid w:val="002340A0"/>
    <w:rsid w:val="00277723"/>
    <w:rsid w:val="0028031B"/>
    <w:rsid w:val="0029613F"/>
    <w:rsid w:val="002A7A07"/>
    <w:rsid w:val="002B59A3"/>
    <w:rsid w:val="002D245C"/>
    <w:rsid w:val="002D5E5E"/>
    <w:rsid w:val="00314C51"/>
    <w:rsid w:val="00317B84"/>
    <w:rsid w:val="00317EE4"/>
    <w:rsid w:val="00321BFA"/>
    <w:rsid w:val="00332653"/>
    <w:rsid w:val="00365B22"/>
    <w:rsid w:val="00372CA0"/>
    <w:rsid w:val="00380D8E"/>
    <w:rsid w:val="003A6C06"/>
    <w:rsid w:val="003B074A"/>
    <w:rsid w:val="003D65F8"/>
    <w:rsid w:val="003D7BEA"/>
    <w:rsid w:val="003E387E"/>
    <w:rsid w:val="003F7CC0"/>
    <w:rsid w:val="00400206"/>
    <w:rsid w:val="00427461"/>
    <w:rsid w:val="00447796"/>
    <w:rsid w:val="0049331A"/>
    <w:rsid w:val="004A4D9C"/>
    <w:rsid w:val="004E4926"/>
    <w:rsid w:val="00503214"/>
    <w:rsid w:val="00541CE6"/>
    <w:rsid w:val="00544A31"/>
    <w:rsid w:val="00546B71"/>
    <w:rsid w:val="00571BB6"/>
    <w:rsid w:val="005745AE"/>
    <w:rsid w:val="00582CC1"/>
    <w:rsid w:val="005B7BD9"/>
    <w:rsid w:val="005C4B4A"/>
    <w:rsid w:val="005D3F4F"/>
    <w:rsid w:val="005D4C52"/>
    <w:rsid w:val="005E6582"/>
    <w:rsid w:val="006056D7"/>
    <w:rsid w:val="00626737"/>
    <w:rsid w:val="0063285D"/>
    <w:rsid w:val="00640ED7"/>
    <w:rsid w:val="00671B38"/>
    <w:rsid w:val="006A067E"/>
    <w:rsid w:val="006A3614"/>
    <w:rsid w:val="006B2539"/>
    <w:rsid w:val="006D0FAB"/>
    <w:rsid w:val="006D6311"/>
    <w:rsid w:val="006E21BE"/>
    <w:rsid w:val="006E7F7E"/>
    <w:rsid w:val="00700253"/>
    <w:rsid w:val="00716B19"/>
    <w:rsid w:val="007379F6"/>
    <w:rsid w:val="00755B93"/>
    <w:rsid w:val="00771614"/>
    <w:rsid w:val="00777CA5"/>
    <w:rsid w:val="00782527"/>
    <w:rsid w:val="007A4843"/>
    <w:rsid w:val="007A7BC5"/>
    <w:rsid w:val="007E55A1"/>
    <w:rsid w:val="00817634"/>
    <w:rsid w:val="00824697"/>
    <w:rsid w:val="00831806"/>
    <w:rsid w:val="00882F37"/>
    <w:rsid w:val="00884E81"/>
    <w:rsid w:val="00891083"/>
    <w:rsid w:val="008A1712"/>
    <w:rsid w:val="00900D84"/>
    <w:rsid w:val="00901B03"/>
    <w:rsid w:val="00931B17"/>
    <w:rsid w:val="00962780"/>
    <w:rsid w:val="00965937"/>
    <w:rsid w:val="0098483F"/>
    <w:rsid w:val="00990CB5"/>
    <w:rsid w:val="00992256"/>
    <w:rsid w:val="0099225C"/>
    <w:rsid w:val="00995B36"/>
    <w:rsid w:val="009B7011"/>
    <w:rsid w:val="00A05AB7"/>
    <w:rsid w:val="00A110CF"/>
    <w:rsid w:val="00A71A77"/>
    <w:rsid w:val="00A91065"/>
    <w:rsid w:val="00B3158B"/>
    <w:rsid w:val="00B34807"/>
    <w:rsid w:val="00B45FF5"/>
    <w:rsid w:val="00B52DA0"/>
    <w:rsid w:val="00B87F86"/>
    <w:rsid w:val="00BA3434"/>
    <w:rsid w:val="00BE079A"/>
    <w:rsid w:val="00C23537"/>
    <w:rsid w:val="00CE074F"/>
    <w:rsid w:val="00CF4C87"/>
    <w:rsid w:val="00CF7688"/>
    <w:rsid w:val="00D223F3"/>
    <w:rsid w:val="00D2716D"/>
    <w:rsid w:val="00D2731E"/>
    <w:rsid w:val="00D411BB"/>
    <w:rsid w:val="00D413FD"/>
    <w:rsid w:val="00D856DF"/>
    <w:rsid w:val="00D9294F"/>
    <w:rsid w:val="00DA0078"/>
    <w:rsid w:val="00DC146B"/>
    <w:rsid w:val="00DD5F38"/>
    <w:rsid w:val="00DF63C5"/>
    <w:rsid w:val="00E0674B"/>
    <w:rsid w:val="00E17357"/>
    <w:rsid w:val="00E25A76"/>
    <w:rsid w:val="00E40E9C"/>
    <w:rsid w:val="00EA7A20"/>
    <w:rsid w:val="00EF0B11"/>
    <w:rsid w:val="00F0265C"/>
    <w:rsid w:val="00F11434"/>
    <w:rsid w:val="00F177C6"/>
    <w:rsid w:val="00F358CA"/>
    <w:rsid w:val="00F47873"/>
    <w:rsid w:val="00F72428"/>
    <w:rsid w:val="00F8034F"/>
    <w:rsid w:val="00F91681"/>
    <w:rsid w:val="00FB0F3F"/>
    <w:rsid w:val="00FB324E"/>
    <w:rsid w:val="00FB4F14"/>
    <w:rsid w:val="00FC4439"/>
    <w:rsid w:val="00FD5F1E"/>
    <w:rsid w:val="00FE0710"/>
    <w:rsid w:val="00FE5283"/>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B18D"/>
  <w15:chartTrackingRefBased/>
  <w15:docId w15:val="{6E3C4423-B9A0-4A1B-A586-0F0A0978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4A"/>
  </w:style>
  <w:style w:type="paragraph" w:styleId="Heading1">
    <w:name w:val="heading 1"/>
    <w:basedOn w:val="Normal"/>
    <w:next w:val="Normal"/>
    <w:link w:val="Heading1Char"/>
    <w:uiPriority w:val="9"/>
    <w:qFormat/>
    <w:rsid w:val="00E067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7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0674B"/>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E067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67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7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CC1"/>
    <w:rPr>
      <w:color w:val="0563C1" w:themeColor="hyperlink"/>
      <w:u w:val="single"/>
    </w:rPr>
  </w:style>
  <w:style w:type="character" w:customStyle="1" w:styleId="Heading3Char">
    <w:name w:val="Heading 3 Char"/>
    <w:basedOn w:val="DefaultParagraphFont"/>
    <w:link w:val="Heading3"/>
    <w:uiPriority w:val="9"/>
    <w:semiHidden/>
    <w:rsid w:val="00B87F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7CA5"/>
    <w:pPr>
      <w:ind w:left="720"/>
      <w:contextualSpacing/>
    </w:pPr>
  </w:style>
  <w:style w:type="character" w:styleId="FollowedHyperlink">
    <w:name w:val="FollowedHyperlink"/>
    <w:basedOn w:val="DefaultParagraphFont"/>
    <w:uiPriority w:val="99"/>
    <w:semiHidden/>
    <w:unhideWhenUsed/>
    <w:rsid w:val="001523FC"/>
    <w:rPr>
      <w:color w:val="954F72" w:themeColor="followedHyperlink"/>
      <w:u w:val="single"/>
    </w:rPr>
  </w:style>
  <w:style w:type="paragraph" w:styleId="BalloonText">
    <w:name w:val="Balloon Text"/>
    <w:basedOn w:val="Normal"/>
    <w:link w:val="BalloonTextChar"/>
    <w:uiPriority w:val="99"/>
    <w:semiHidden/>
    <w:unhideWhenUsed/>
    <w:rsid w:val="00116E81"/>
    <w:rPr>
      <w:sz w:val="18"/>
      <w:szCs w:val="18"/>
    </w:rPr>
  </w:style>
  <w:style w:type="character" w:customStyle="1" w:styleId="BalloonTextChar">
    <w:name w:val="Balloon Text Char"/>
    <w:basedOn w:val="DefaultParagraphFont"/>
    <w:link w:val="BalloonText"/>
    <w:uiPriority w:val="99"/>
    <w:semiHidden/>
    <w:rsid w:val="00116E81"/>
    <w:rPr>
      <w:sz w:val="18"/>
      <w:szCs w:val="18"/>
    </w:rPr>
  </w:style>
  <w:style w:type="character" w:styleId="CommentReference">
    <w:name w:val="annotation reference"/>
    <w:basedOn w:val="DefaultParagraphFont"/>
    <w:uiPriority w:val="99"/>
    <w:semiHidden/>
    <w:unhideWhenUsed/>
    <w:rsid w:val="00116E81"/>
    <w:rPr>
      <w:sz w:val="16"/>
      <w:szCs w:val="16"/>
    </w:rPr>
  </w:style>
  <w:style w:type="paragraph" w:styleId="CommentText">
    <w:name w:val="annotation text"/>
    <w:basedOn w:val="Normal"/>
    <w:link w:val="CommentTextChar"/>
    <w:uiPriority w:val="99"/>
    <w:semiHidden/>
    <w:unhideWhenUsed/>
    <w:rsid w:val="00116E81"/>
  </w:style>
  <w:style w:type="character" w:customStyle="1" w:styleId="CommentTextChar">
    <w:name w:val="Comment Text Char"/>
    <w:basedOn w:val="DefaultParagraphFont"/>
    <w:link w:val="CommentText"/>
    <w:uiPriority w:val="99"/>
    <w:semiHidden/>
    <w:rsid w:val="00116E81"/>
  </w:style>
  <w:style w:type="paragraph" w:styleId="CommentSubject">
    <w:name w:val="annotation subject"/>
    <w:basedOn w:val="CommentText"/>
    <w:next w:val="CommentText"/>
    <w:link w:val="CommentSubjectChar"/>
    <w:uiPriority w:val="99"/>
    <w:semiHidden/>
    <w:unhideWhenUsed/>
    <w:rsid w:val="00116E81"/>
    <w:rPr>
      <w:b/>
      <w:bCs/>
    </w:rPr>
  </w:style>
  <w:style w:type="character" w:customStyle="1" w:styleId="CommentSubjectChar">
    <w:name w:val="Comment Subject Char"/>
    <w:basedOn w:val="CommentTextChar"/>
    <w:link w:val="CommentSubject"/>
    <w:uiPriority w:val="99"/>
    <w:semiHidden/>
    <w:rsid w:val="00116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1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microsoft.com/office/2018/08/relationships/commentsExtensible" Target="commentsExtensible.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8C7C9-8D78-B542-A962-EB6933C6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cp:keywords/>
  <dc:description/>
  <cp:lastModifiedBy>Grimmett, Richard</cp:lastModifiedBy>
  <cp:revision>2</cp:revision>
  <dcterms:created xsi:type="dcterms:W3CDTF">2020-10-15T20:36:00Z</dcterms:created>
  <dcterms:modified xsi:type="dcterms:W3CDTF">2020-10-15T20:36:00Z</dcterms:modified>
</cp:coreProperties>
</file>