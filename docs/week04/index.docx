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62150" w14:textId="77F3058C" w:rsidR="005D3F4F" w:rsidRPr="00E0674B" w:rsidRDefault="009E09F1" w:rsidP="00E0674B">
      <w:pPr>
        <w:pStyle w:val="Title"/>
        <w:rPr>
          <w:rFonts w:ascii="Times New Roman" w:hAnsi="Times New Roman" w:cs="Times New Roman"/>
        </w:rPr>
      </w:pPr>
      <w:r>
        <w:rPr>
          <w:rFonts w:ascii="Times New Roman" w:hAnsi="Times New Roman" w:cs="Times New Roman"/>
        </w:rPr>
        <w:t>Structures and Pointers</w:t>
      </w:r>
    </w:p>
    <w:p w14:paraId="5718CA4F" w14:textId="77777777" w:rsidR="00E0674B" w:rsidRPr="00E0674B" w:rsidRDefault="00E0674B"/>
    <w:p w14:paraId="28A18063" w14:textId="449D0F22" w:rsidR="006056D7" w:rsidDel="009A5038" w:rsidRDefault="00D257EB" w:rsidP="006056D7">
      <w:pPr>
        <w:pStyle w:val="Heading1"/>
        <w:rPr>
          <w:del w:id="0" w:author="15404296750" w:date="2020-12-02T14:34:00Z"/>
        </w:rPr>
      </w:pPr>
      <w:del w:id="1" w:author="15404296750" w:date="2020-12-02T14:34:00Z">
        <w:r w:rsidDel="009A5038">
          <w:rPr>
            <w:rFonts w:ascii="Times New Roman" w:hAnsi="Times New Roman" w:cs="Times New Roman"/>
          </w:rPr>
          <w:delText>Getting Started</w:delText>
        </w:r>
        <w:r w:rsidR="006056D7" w:rsidDel="009A5038">
          <w:delText>:</w:delText>
        </w:r>
      </w:del>
    </w:p>
    <w:p w14:paraId="1D07E717" w14:textId="585A5275" w:rsidR="006056D7" w:rsidDel="009A5038" w:rsidRDefault="006056D7" w:rsidP="00B87F86">
      <w:pPr>
        <w:rPr>
          <w:del w:id="2" w:author="15404296750" w:date="2020-12-02T14:34:00Z"/>
        </w:rPr>
      </w:pPr>
    </w:p>
    <w:p w14:paraId="78DE8AD5" w14:textId="6A3736DB" w:rsidR="00882F37" w:rsidDel="009A5038" w:rsidRDefault="00D257EB" w:rsidP="00D257EB">
      <w:pPr>
        <w:rPr>
          <w:del w:id="3" w:author="15404296750" w:date="2020-12-02T14:34:00Z"/>
          <w:color w:val="000000"/>
        </w:rPr>
      </w:pPr>
      <w:del w:id="4" w:author="15404296750" w:date="2020-12-02T14:34:00Z">
        <w:r w:rsidDel="009A5038">
          <w:delText>As you have done each week,</w:delText>
        </w:r>
        <w:r w:rsidR="006056D7" w:rsidDel="009A5038">
          <w:delText xml:space="preserve"> download the zip file InitialProject.zip</w:delText>
        </w:r>
        <w:r w:rsidR="00640ED7" w:rsidDel="009A5038">
          <w:delText xml:space="preserve"> </w:delText>
        </w:r>
        <w:r w:rsidDel="009A5038">
          <w:delText xml:space="preserve">file, import it into Code Composer, compile it, and run it in the debugger on </w:delText>
        </w:r>
        <w:r w:rsidDel="009A5038">
          <w:rPr>
            <w:color w:val="000000"/>
          </w:rPr>
          <w:delText>the MSP432P401R</w:delText>
        </w:r>
        <w:r w:rsidDel="009A5038">
          <w:delText xml:space="preserve">. </w:delText>
        </w:r>
        <w:r w:rsidDel="009A5038">
          <w:rPr>
            <w:color w:val="000000"/>
          </w:rPr>
          <w:delText>Y</w:delText>
        </w:r>
        <w:r w:rsidR="00151A65" w:rsidDel="009A5038">
          <w:rPr>
            <w:color w:val="000000"/>
          </w:rPr>
          <w:delText xml:space="preserve">ou </w:delText>
        </w:r>
        <w:r w:rsidDel="009A5038">
          <w:rPr>
            <w:color w:val="000000"/>
          </w:rPr>
          <w:delText>are now ready to</w:delText>
        </w:r>
        <w:r w:rsidR="00151A65" w:rsidDel="009A5038">
          <w:rPr>
            <w:color w:val="000000"/>
          </w:rPr>
          <w:delText xml:space="preserve"> add </w:delText>
        </w:r>
        <w:r w:rsidDel="009A5038">
          <w:rPr>
            <w:color w:val="000000"/>
          </w:rPr>
          <w:delText xml:space="preserve">the </w:delText>
        </w:r>
        <w:r w:rsidR="00151A65" w:rsidDel="009A5038">
          <w:rPr>
            <w:color w:val="000000"/>
          </w:rPr>
          <w:delText>code</w:delText>
        </w:r>
        <w:r w:rsidDel="009A5038">
          <w:rPr>
            <w:color w:val="000000"/>
          </w:rPr>
          <w:delText xml:space="preserve"> for this week’s learning</w:delText>
        </w:r>
        <w:r w:rsidR="00151A65" w:rsidDel="009A5038">
          <w:rPr>
            <w:color w:val="000000"/>
          </w:rPr>
          <w:delText xml:space="preserve">. </w:delText>
        </w:r>
      </w:del>
    </w:p>
    <w:p w14:paraId="4DE47F99" w14:textId="63405024" w:rsidR="00882F37" w:rsidDel="009A5038" w:rsidRDefault="00882F37" w:rsidP="00151A65">
      <w:pPr>
        <w:rPr>
          <w:del w:id="5" w:author="15404296750" w:date="2020-12-02T14:34:00Z"/>
          <w:color w:val="000000"/>
        </w:rPr>
      </w:pPr>
    </w:p>
    <w:p w14:paraId="612D2A47" w14:textId="20D5DAF6" w:rsidR="00882F37" w:rsidRDefault="00EA6425" w:rsidP="00882F37">
      <w:pPr>
        <w:pStyle w:val="Heading1"/>
      </w:pPr>
      <w:r>
        <w:t>Data Structures</w:t>
      </w:r>
    </w:p>
    <w:p w14:paraId="473DD739" w14:textId="2A7686F7" w:rsidR="00EA6425" w:rsidRDefault="00EA6425" w:rsidP="00EA6425"/>
    <w:p w14:paraId="202482BB" w14:textId="330E5617" w:rsidR="00EA6425" w:rsidRDefault="00EF1CAD" w:rsidP="00EA6425">
      <w:r>
        <w:t xml:space="preserve">In </w:t>
      </w:r>
      <w:r w:rsidR="000B6337">
        <w:t>a previous</w:t>
      </w:r>
      <w:r>
        <w:t xml:space="preserve"> lab you learned the basics of functions and variables. This lab will introduce you to some more complex concepts that</w:t>
      </w:r>
      <w:commentRangeStart w:id="6"/>
      <w:r>
        <w:t xml:space="preserve">, </w:t>
      </w:r>
      <w:del w:id="7" w:author="15404296750" w:date="2020-12-02T14:34:00Z">
        <w:r w:rsidRPr="00F56CF2" w:rsidDel="009A5038">
          <w:rPr>
            <w:strike/>
          </w:rPr>
          <w:delText>while a bit difficult to master</w:delText>
        </w:r>
        <w:commentRangeEnd w:id="6"/>
        <w:r w:rsidR="00D257EB" w:rsidRPr="00F56CF2" w:rsidDel="009A5038">
          <w:rPr>
            <w:rStyle w:val="CommentReference"/>
            <w:strike/>
          </w:rPr>
          <w:commentReference w:id="6"/>
        </w:r>
        <w:r w:rsidDel="009A5038">
          <w:delText xml:space="preserve">, </w:delText>
        </w:r>
      </w:del>
      <w:r w:rsidR="00D257EB">
        <w:t>lets you make more interesting applications that are also</w:t>
      </w:r>
      <w:r w:rsidR="0064384E">
        <w:t xml:space="preserve"> both more readable and more efficient. Let’s start with </w:t>
      </w:r>
      <w:r w:rsidR="002B794B">
        <w:t>some code:</w:t>
      </w:r>
    </w:p>
    <w:p w14:paraId="0FC0884C" w14:textId="57429DF0" w:rsidR="002B794B" w:rsidRDefault="002B794B" w:rsidP="00EA6425"/>
    <w:p w14:paraId="6A7899A8" w14:textId="77777777" w:rsidR="001D1E8C" w:rsidRDefault="001D1E8C" w:rsidP="001D1E8C">
      <w:pPr>
        <w:autoSpaceDE w:val="0"/>
        <w:autoSpaceDN w:val="0"/>
        <w:adjustRightInd w:val="0"/>
        <w:rPr>
          <w:rFonts w:ascii="Consolas" w:hAnsi="Consolas" w:cs="Consolas"/>
        </w:rPr>
      </w:pPr>
      <w:commentRangeStart w:id="8"/>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2FABAF5A" w14:textId="77777777" w:rsidR="001D1E8C" w:rsidRDefault="001D1E8C" w:rsidP="001D1E8C">
      <w:pPr>
        <w:autoSpaceDE w:val="0"/>
        <w:autoSpaceDN w:val="0"/>
        <w:adjustRightInd w:val="0"/>
        <w:rPr>
          <w:rFonts w:ascii="Consolas" w:hAnsi="Consolas" w:cs="Consolas"/>
        </w:rPr>
      </w:pPr>
    </w:p>
    <w:p w14:paraId="6872EA0F" w14:textId="77777777" w:rsidR="001D1E8C" w:rsidRDefault="001D1E8C" w:rsidP="001D1E8C">
      <w:pPr>
        <w:autoSpaceDE w:val="0"/>
        <w:autoSpaceDN w:val="0"/>
        <w:adjustRightInd w:val="0"/>
        <w:rPr>
          <w:rFonts w:ascii="Consolas" w:hAnsi="Consolas" w:cs="Consolas"/>
        </w:rPr>
      </w:pPr>
    </w:p>
    <w:p w14:paraId="1B8A1D8A"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myItem</w:t>
      </w:r>
      <w:proofErr w:type="spellEnd"/>
      <w:r>
        <w:rPr>
          <w:rFonts w:ascii="Consolas" w:hAnsi="Consolas" w:cs="Consolas"/>
          <w:color w:val="000000"/>
        </w:rPr>
        <w:t>{</w:t>
      </w:r>
      <w:proofErr w:type="gramEnd"/>
    </w:p>
    <w:p w14:paraId="1C9BF3AD"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25E004B2"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0000C0"/>
        </w:rPr>
        <w:t>price</w:t>
      </w:r>
      <w:r>
        <w:rPr>
          <w:rFonts w:ascii="Consolas" w:hAnsi="Consolas" w:cs="Consolas"/>
          <w:color w:val="000000"/>
        </w:rPr>
        <w:t>;</w:t>
      </w:r>
    </w:p>
    <w:p w14:paraId="1E20FA2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7228992E" w14:textId="77777777" w:rsidR="001D1E8C" w:rsidRDefault="001D1E8C" w:rsidP="001D1E8C">
      <w:pPr>
        <w:autoSpaceDE w:val="0"/>
        <w:autoSpaceDN w:val="0"/>
        <w:adjustRightInd w:val="0"/>
        <w:rPr>
          <w:rFonts w:ascii="Consolas" w:hAnsi="Consolas" w:cs="Consolas"/>
        </w:rPr>
      </w:pPr>
    </w:p>
    <w:p w14:paraId="1A8967B5"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color w:val="000000"/>
        </w:rPr>
        <w:t>);</w:t>
      </w:r>
    </w:p>
    <w:p w14:paraId="245C571C" w14:textId="77777777" w:rsidR="001D1E8C" w:rsidRDefault="001D1E8C" w:rsidP="001D1E8C">
      <w:pPr>
        <w:autoSpaceDE w:val="0"/>
        <w:autoSpaceDN w:val="0"/>
        <w:adjustRightInd w:val="0"/>
        <w:rPr>
          <w:rFonts w:ascii="Consolas" w:hAnsi="Consolas" w:cs="Consolas"/>
        </w:rPr>
      </w:pPr>
    </w:p>
    <w:p w14:paraId="0586842C"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w:t>
      </w:r>
    </w:p>
    <w:p w14:paraId="14894BE7"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72318E11" w14:textId="77777777" w:rsidR="001D1E8C" w:rsidRDefault="001D1E8C" w:rsidP="001D1E8C">
      <w:pPr>
        <w:autoSpaceDE w:val="0"/>
        <w:autoSpaceDN w:val="0"/>
        <w:adjustRightInd w:val="0"/>
        <w:rPr>
          <w:rFonts w:ascii="Consolas" w:hAnsi="Consolas" w:cs="Consolas"/>
        </w:rPr>
      </w:pPr>
      <w:r>
        <w:rPr>
          <w:rFonts w:ascii="Consolas" w:hAnsi="Consolas" w:cs="Consolas"/>
          <w:color w:val="3F7F5F"/>
        </w:rPr>
        <w:t xml:space="preserve"> */</w:t>
      </w:r>
    </w:p>
    <w:p w14:paraId="7224285F"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702DAAA3" w14:textId="77777777" w:rsidR="001D1E8C" w:rsidRDefault="001D1E8C" w:rsidP="001D1E8C">
      <w:pPr>
        <w:autoSpaceDE w:val="0"/>
        <w:autoSpaceDN w:val="0"/>
        <w:adjustRightInd w:val="0"/>
        <w:rPr>
          <w:rFonts w:ascii="Consolas" w:hAnsi="Consolas" w:cs="Consolas"/>
        </w:rPr>
      </w:pPr>
      <w:r>
        <w:rPr>
          <w:rFonts w:ascii="Consolas" w:hAnsi="Consolas" w:cs="Consolas"/>
          <w:color w:val="000000"/>
          <w:shd w:val="clear" w:color="auto" w:fill="C6DBAE"/>
        </w:rPr>
        <w:t>{</w:t>
      </w:r>
    </w:p>
    <w:p w14:paraId="22F81F3C" w14:textId="77777777" w:rsidR="001D1E8C" w:rsidRDefault="001D1E8C" w:rsidP="001D1E8C">
      <w:pPr>
        <w:autoSpaceDE w:val="0"/>
        <w:autoSpaceDN w:val="0"/>
        <w:adjustRightInd w:val="0"/>
        <w:rPr>
          <w:rFonts w:ascii="Consolas" w:hAnsi="Consolas" w:cs="Consolas"/>
        </w:rPr>
      </w:pPr>
    </w:p>
    <w:p w14:paraId="23D3098E"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item1;</w:t>
      </w:r>
    </w:p>
    <w:p w14:paraId="72224E5F"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myItem</w:t>
      </w:r>
      <w:proofErr w:type="spellEnd"/>
      <w:r>
        <w:rPr>
          <w:rFonts w:ascii="Consolas" w:hAnsi="Consolas" w:cs="Consolas"/>
          <w:color w:val="000000"/>
          <w:u w:val="single"/>
        </w:rPr>
        <w:t xml:space="preserve"> item2;</w:t>
      </w:r>
    </w:p>
    <w:p w14:paraId="29257EC9" w14:textId="77777777" w:rsidR="001D1E8C" w:rsidRDefault="001D1E8C" w:rsidP="001D1E8C">
      <w:pPr>
        <w:autoSpaceDE w:val="0"/>
        <w:autoSpaceDN w:val="0"/>
        <w:adjustRightInd w:val="0"/>
        <w:rPr>
          <w:rFonts w:ascii="Consolas" w:hAnsi="Consolas" w:cs="Consolas"/>
        </w:rPr>
      </w:pPr>
    </w:p>
    <w:p w14:paraId="1E7DAAA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item1.</w:t>
      </w:r>
      <w:r>
        <w:rPr>
          <w:rFonts w:ascii="Consolas" w:hAnsi="Consolas" w:cs="Consolas"/>
          <w:color w:val="0000C0"/>
        </w:rPr>
        <w:t>id</w:t>
      </w:r>
      <w:r>
        <w:rPr>
          <w:rFonts w:ascii="Consolas" w:hAnsi="Consolas" w:cs="Consolas"/>
          <w:color w:val="000000"/>
        </w:rPr>
        <w:t xml:space="preserve"> = 1;</w:t>
      </w:r>
    </w:p>
    <w:p w14:paraId="5607B283"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item1.</w:t>
      </w:r>
      <w:r>
        <w:rPr>
          <w:rFonts w:ascii="Consolas" w:hAnsi="Consolas" w:cs="Consolas"/>
          <w:color w:val="0000C0"/>
        </w:rPr>
        <w:t>price</w:t>
      </w:r>
      <w:r>
        <w:rPr>
          <w:rFonts w:ascii="Consolas" w:hAnsi="Consolas" w:cs="Consolas"/>
          <w:color w:val="000000"/>
        </w:rPr>
        <w:t xml:space="preserve"> = 2.30;</w:t>
      </w:r>
    </w:p>
    <w:p w14:paraId="00582522" w14:textId="77777777" w:rsidR="001D1E8C" w:rsidRDefault="001D1E8C" w:rsidP="001D1E8C">
      <w:pPr>
        <w:autoSpaceDE w:val="0"/>
        <w:autoSpaceDN w:val="0"/>
        <w:adjustRightInd w:val="0"/>
        <w:rPr>
          <w:rFonts w:ascii="Consolas" w:hAnsi="Consolas" w:cs="Consolas"/>
        </w:rPr>
      </w:pPr>
    </w:p>
    <w:p w14:paraId="50953F26"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rPr>
        <w:tab/>
        <w:t>WDT_A-&gt;</w:t>
      </w:r>
      <w:r>
        <w:rPr>
          <w:rFonts w:ascii="Consolas" w:hAnsi="Consolas" w:cs="Consolas"/>
          <w:color w:val="0000C0"/>
        </w:rPr>
        <w:t>CTL</w:t>
      </w:r>
      <w:r>
        <w:rPr>
          <w:rFonts w:ascii="Consolas" w:hAnsi="Consolas" w:cs="Consolas"/>
          <w:color w:val="000000"/>
        </w:rPr>
        <w:t xml:space="preserve"> = WDT_A_CTL_PW | WDT_A_CTL_HOLD;</w:t>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8A47EAF"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ab/>
        <w:t xml:space="preserve">item2 = </w:t>
      </w:r>
      <w:proofErr w:type="spellStart"/>
      <w:r>
        <w:rPr>
          <w:rFonts w:ascii="Consolas" w:hAnsi="Consolas" w:cs="Consolas"/>
          <w:color w:val="000000"/>
        </w:rPr>
        <w:t>test_function</w:t>
      </w:r>
      <w:proofErr w:type="spellEnd"/>
      <w:r>
        <w:rPr>
          <w:rFonts w:ascii="Consolas" w:hAnsi="Consolas" w:cs="Consolas"/>
          <w:color w:val="000000"/>
        </w:rPr>
        <w:t>(item1);</w:t>
      </w:r>
    </w:p>
    <w:p w14:paraId="299CB453" w14:textId="77777777" w:rsidR="001D1E8C" w:rsidRDefault="001D1E8C" w:rsidP="001D1E8C">
      <w:pPr>
        <w:autoSpaceDE w:val="0"/>
        <w:autoSpaceDN w:val="0"/>
        <w:adjustRightInd w:val="0"/>
        <w:rPr>
          <w:rFonts w:ascii="Consolas" w:hAnsi="Consolas" w:cs="Consolas"/>
        </w:rPr>
      </w:pPr>
    </w:p>
    <w:p w14:paraId="7BBEA93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5C6DC339" w14:textId="77777777" w:rsidR="001D1E8C" w:rsidRDefault="001D1E8C" w:rsidP="001D1E8C">
      <w:pPr>
        <w:autoSpaceDE w:val="0"/>
        <w:autoSpaceDN w:val="0"/>
        <w:adjustRightInd w:val="0"/>
        <w:rPr>
          <w:rFonts w:ascii="Consolas" w:hAnsi="Consolas" w:cs="Consolas"/>
        </w:rPr>
      </w:pPr>
    </w:p>
    <w:p w14:paraId="79E73673" w14:textId="77777777" w:rsidR="001D1E8C" w:rsidRDefault="001D1E8C" w:rsidP="001D1E8C">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b/>
          <w:bCs/>
          <w:color w:val="000000"/>
        </w:rPr>
        <w:t>test_</w:t>
      </w:r>
      <w:proofErr w:type="gramStart"/>
      <w:r>
        <w:rPr>
          <w:rFonts w:ascii="Consolas" w:hAnsi="Consolas" w:cs="Consolas"/>
          <w:b/>
          <w:bCs/>
          <w:color w:val="000000"/>
        </w:rPr>
        <w:t>function</w:t>
      </w:r>
      <w:proofErr w:type="spellEnd"/>
      <w:r>
        <w:rPr>
          <w:rFonts w:ascii="Consolas" w:hAnsi="Consolas" w:cs="Consolas"/>
          <w:color w:val="000000"/>
        </w:rPr>
        <w:t>(</w:t>
      </w:r>
      <w:proofErr w:type="gramEnd"/>
      <w:r>
        <w:rPr>
          <w:rFonts w:ascii="Consolas" w:hAnsi="Consolas" w:cs="Consolas"/>
          <w:b/>
          <w:bCs/>
          <w:color w:val="7F0055"/>
        </w:rPr>
        <w:t>struct</w:t>
      </w:r>
      <w:r>
        <w:rPr>
          <w:rFonts w:ascii="Consolas" w:hAnsi="Consolas" w:cs="Consolas"/>
          <w:color w:val="000000"/>
        </w:rPr>
        <w:t xml:space="preserve"> </w:t>
      </w:r>
      <w:proofErr w:type="spellStart"/>
      <w:r>
        <w:rPr>
          <w:rFonts w:ascii="Consolas" w:hAnsi="Consolas" w:cs="Consolas"/>
          <w:color w:val="005032"/>
        </w:rPr>
        <w:t>myItem</w:t>
      </w:r>
      <w:proofErr w:type="spellEnd"/>
      <w:r>
        <w:rPr>
          <w:rFonts w:ascii="Consolas" w:hAnsi="Consolas" w:cs="Consolas"/>
          <w:color w:val="000000"/>
        </w:rPr>
        <w:t xml:space="preserve"> </w:t>
      </w:r>
      <w:proofErr w:type="spellStart"/>
      <w:r>
        <w:rPr>
          <w:rFonts w:ascii="Consolas" w:hAnsi="Consolas" w:cs="Consolas"/>
          <w:color w:val="000000"/>
        </w:rPr>
        <w:t>testItem</w:t>
      </w:r>
      <w:proofErr w:type="spellEnd"/>
      <w:r>
        <w:rPr>
          <w:rFonts w:ascii="Consolas" w:hAnsi="Consolas" w:cs="Consolas"/>
          <w:color w:val="000000"/>
        </w:rPr>
        <w:t>)</w:t>
      </w:r>
    </w:p>
    <w:p w14:paraId="3620C454"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p>
    <w:p w14:paraId="22188962"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testItem.</w:t>
      </w:r>
      <w:r>
        <w:rPr>
          <w:rFonts w:ascii="Consolas" w:hAnsi="Consolas" w:cs="Consolas"/>
          <w:color w:val="0000C0"/>
        </w:rPr>
        <w:t>id</w:t>
      </w:r>
      <w:r>
        <w:rPr>
          <w:rFonts w:ascii="Consolas" w:hAnsi="Consolas" w:cs="Consolas"/>
          <w:color w:val="000000"/>
        </w:rPr>
        <w:t xml:space="preserve"> = 2;</w:t>
      </w:r>
    </w:p>
    <w:p w14:paraId="225B374A"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testItem.</w:t>
      </w:r>
      <w:r>
        <w:rPr>
          <w:rFonts w:ascii="Consolas" w:hAnsi="Consolas" w:cs="Consolas"/>
          <w:color w:val="0000C0"/>
        </w:rPr>
        <w:t>id</w:t>
      </w:r>
      <w:r>
        <w:rPr>
          <w:rFonts w:ascii="Consolas" w:hAnsi="Consolas" w:cs="Consolas"/>
          <w:color w:val="000000"/>
        </w:rPr>
        <w:t xml:space="preserve"> = 3.22;</w:t>
      </w:r>
    </w:p>
    <w:p w14:paraId="2064DEB0" w14:textId="77777777" w:rsidR="001D1E8C" w:rsidRDefault="001D1E8C" w:rsidP="001D1E8C">
      <w:pPr>
        <w:autoSpaceDE w:val="0"/>
        <w:autoSpaceDN w:val="0"/>
        <w:adjustRightInd w:val="0"/>
        <w:rPr>
          <w:rFonts w:ascii="Consolas" w:hAnsi="Consolas" w:cs="Consolas"/>
        </w:rPr>
      </w:pPr>
    </w:p>
    <w:p w14:paraId="58BFC061"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00"/>
        </w:rPr>
        <w:t>testItem</w:t>
      </w:r>
      <w:proofErr w:type="spellEnd"/>
      <w:r>
        <w:rPr>
          <w:rFonts w:ascii="Consolas" w:hAnsi="Consolas" w:cs="Consolas"/>
          <w:color w:val="000000"/>
        </w:rPr>
        <w:t>;</w:t>
      </w:r>
    </w:p>
    <w:p w14:paraId="4F443D27" w14:textId="77777777" w:rsidR="001D1E8C" w:rsidRDefault="001D1E8C" w:rsidP="001D1E8C">
      <w:pPr>
        <w:autoSpaceDE w:val="0"/>
        <w:autoSpaceDN w:val="0"/>
        <w:adjustRightInd w:val="0"/>
        <w:rPr>
          <w:rFonts w:ascii="Consolas" w:hAnsi="Consolas" w:cs="Consolas"/>
        </w:rPr>
      </w:pPr>
      <w:r>
        <w:rPr>
          <w:rFonts w:ascii="Consolas" w:hAnsi="Consolas" w:cs="Consolas"/>
          <w:color w:val="000000"/>
        </w:rPr>
        <w:t>}</w:t>
      </w:r>
      <w:commentRangeEnd w:id="8"/>
      <w:r w:rsidR="00D257EB">
        <w:rPr>
          <w:rStyle w:val="CommentReference"/>
        </w:rPr>
        <w:commentReference w:id="8"/>
      </w:r>
    </w:p>
    <w:p w14:paraId="00126913" w14:textId="0DE1A943" w:rsidR="002B794B" w:rsidRDefault="002B794B" w:rsidP="00EA6425"/>
    <w:p w14:paraId="25273699" w14:textId="0A594774" w:rsidR="002B794B" w:rsidRDefault="00A022A9" w:rsidP="00EA6425">
      <w:r>
        <w:t>The</w:t>
      </w:r>
      <w:r w:rsidR="002B794B">
        <w:t xml:space="preserve"> introduction of </w:t>
      </w:r>
      <w:r w:rsidR="008225C8">
        <w:t>structures allow</w:t>
      </w:r>
      <w:r>
        <w:t>s</w:t>
      </w:r>
      <w:r w:rsidR="008225C8">
        <w:t xml:space="preserve"> you to organize your data, when it makes sense, even if the data is not the same type. In this case you’ve introduced a new data type, the struct </w:t>
      </w:r>
      <w:proofErr w:type="spellStart"/>
      <w:r w:rsidR="008225C8">
        <w:t>myItem</w:t>
      </w:r>
      <w:proofErr w:type="spellEnd"/>
      <w:r w:rsidR="008225C8">
        <w:t xml:space="preserve"> which has an integer id and a float price associated with each variable of type struct </w:t>
      </w:r>
      <w:proofErr w:type="spellStart"/>
      <w:r w:rsidR="008225C8">
        <w:t>myItem</w:t>
      </w:r>
      <w:proofErr w:type="spellEnd"/>
      <w:r w:rsidR="008225C8">
        <w:t xml:space="preserve">. When you declare of variable type struct </w:t>
      </w:r>
      <w:proofErr w:type="spellStart"/>
      <w:r w:rsidR="008225C8">
        <w:t>myItem</w:t>
      </w:r>
      <w:proofErr w:type="spellEnd"/>
      <w:r w:rsidR="008225C8">
        <w:t xml:space="preserve"> it will contain both an integer and a float. Here is a diagram that might help:</w:t>
      </w:r>
    </w:p>
    <w:p w14:paraId="1223ADE9" w14:textId="006F87F5" w:rsidR="008225C8" w:rsidRDefault="008225C8" w:rsidP="00EA6425"/>
    <w:p w14:paraId="51BF6764" w14:textId="696A335A" w:rsidR="00A80A4D" w:rsidRDefault="00A80A4D" w:rsidP="00A80A4D">
      <w:pPr>
        <w:jc w:val="center"/>
      </w:pPr>
      <w:r>
        <w:rPr>
          <w:noProof/>
        </w:rPr>
        <w:lastRenderedPageBreak/>
        <w:drawing>
          <wp:inline distT="0" distB="0" distL="0" distR="0" wp14:anchorId="53AEA0BF" wp14:editId="357381E8">
            <wp:extent cx="4608698" cy="14573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850" cy="1465595"/>
                    </a:xfrm>
                    <a:prstGeom prst="rect">
                      <a:avLst/>
                    </a:prstGeom>
                    <a:noFill/>
                    <a:ln>
                      <a:noFill/>
                    </a:ln>
                  </pic:spPr>
                </pic:pic>
              </a:graphicData>
            </a:graphic>
          </wp:inline>
        </w:drawing>
      </w:r>
    </w:p>
    <w:p w14:paraId="51B76304" w14:textId="564594E0" w:rsidR="002B794B" w:rsidRDefault="002B794B" w:rsidP="003E387E"/>
    <w:p w14:paraId="466D37C1" w14:textId="6700D3E8" w:rsidR="00B56680" w:rsidRDefault="00B56680" w:rsidP="003E387E"/>
    <w:p w14:paraId="3529C7E0" w14:textId="77777777" w:rsidR="009057A2" w:rsidRDefault="009057A2" w:rsidP="003E387E">
      <w:r>
        <w:t>To access each individual element of the structure you’ll use the dot connotation. For example:</w:t>
      </w:r>
    </w:p>
    <w:p w14:paraId="6D97AD22" w14:textId="77777777" w:rsidR="009057A2" w:rsidRDefault="009057A2" w:rsidP="003E387E"/>
    <w:p w14:paraId="378B0390" w14:textId="73C6235D" w:rsidR="009057A2" w:rsidRDefault="00232F74" w:rsidP="003E387E">
      <w:r>
        <w:t>i</w:t>
      </w:r>
      <w:r w:rsidR="009057A2">
        <w:t xml:space="preserve">tem1.id = 1 </w:t>
      </w:r>
    </w:p>
    <w:p w14:paraId="4F9804C4" w14:textId="15FBA434" w:rsidR="00232F74" w:rsidRDefault="00232F74" w:rsidP="003E387E"/>
    <w:p w14:paraId="71D71FED" w14:textId="301296FA" w:rsidR="00232F74" w:rsidRDefault="00232F74" w:rsidP="003E387E">
      <w:r>
        <w:t xml:space="preserve">assigns the id value of the variable name item1 to 1. </w:t>
      </w:r>
    </w:p>
    <w:p w14:paraId="0A1A5F50" w14:textId="77777777" w:rsidR="009057A2" w:rsidRDefault="009057A2" w:rsidP="003E387E"/>
    <w:p w14:paraId="25CE6198" w14:textId="6ED9E09E" w:rsidR="00B56680" w:rsidRDefault="00B56680" w:rsidP="003E387E">
      <w:r>
        <w:t xml:space="preserve">Now compile the program and then debug it. Step over the two variable creations, let’s look at the </w:t>
      </w:r>
      <w:r w:rsidR="00A80A4D">
        <w:t>variable view:</w:t>
      </w:r>
    </w:p>
    <w:p w14:paraId="69531D9D" w14:textId="399E4303" w:rsidR="00A80A4D" w:rsidRDefault="00A80A4D" w:rsidP="003E387E"/>
    <w:p w14:paraId="077D9C11" w14:textId="5436CC30" w:rsidR="00A80A4D" w:rsidRDefault="00A80A4D" w:rsidP="003E387E"/>
    <w:p w14:paraId="55441F55" w14:textId="2D9D6F80" w:rsidR="00232F74" w:rsidRDefault="001D1E8C" w:rsidP="003E387E">
      <w:r>
        <w:rPr>
          <w:noProof/>
        </w:rPr>
        <w:drawing>
          <wp:inline distT="0" distB="0" distL="0" distR="0" wp14:anchorId="46720F2F" wp14:editId="064F5C88">
            <wp:extent cx="59340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14:paraId="0FDFC195" w14:textId="4F7CFFDC" w:rsidR="00A80A4D" w:rsidRDefault="001D1E8C" w:rsidP="003E387E">
      <w:r>
        <w:t>Notice how the variables item1 and item2 have two elements. At this point they haven’t been set to anything, but they do exist. Now step to the point where item1 has been set:</w:t>
      </w:r>
    </w:p>
    <w:p w14:paraId="09707E5B" w14:textId="3BAC1DF5" w:rsidR="001D1E8C" w:rsidRDefault="001D1E8C" w:rsidP="003E387E"/>
    <w:p w14:paraId="549F771D" w14:textId="1A478233" w:rsidR="00A80A4D" w:rsidRDefault="00211036" w:rsidP="003E387E">
      <w:r>
        <w:rPr>
          <w:noProof/>
        </w:rPr>
        <w:drawing>
          <wp:inline distT="0" distB="0" distL="0" distR="0" wp14:anchorId="7524A1A2" wp14:editId="36FAF95B">
            <wp:extent cx="59436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445AA5A2" w14:textId="64912026" w:rsidR="00211036" w:rsidRDefault="00211036" w:rsidP="003E387E"/>
    <w:p w14:paraId="7C731590" w14:textId="78805430" w:rsidR="0016326C" w:rsidRDefault="00211036" w:rsidP="003E387E">
      <w:r>
        <w:t xml:space="preserve">You can now see the values have been set for item1. Now step into the function </w:t>
      </w:r>
      <w:proofErr w:type="spellStart"/>
      <w:r>
        <w:t>test_function</w:t>
      </w:r>
      <w:proofErr w:type="spellEnd"/>
      <w:r w:rsidR="0016326C">
        <w:t>. As you step through the function you can see them change. When you return from the function you can also see your original item2 change.</w:t>
      </w:r>
    </w:p>
    <w:p w14:paraId="6E2AB809" w14:textId="77E3222F" w:rsidR="0016326C" w:rsidRDefault="0016326C" w:rsidP="003E387E"/>
    <w:p w14:paraId="5FA35B16" w14:textId="5B2DF672" w:rsidR="0016326C" w:rsidRDefault="0016326C" w:rsidP="003E387E">
      <w:r>
        <w:t>One of the most useful ways to use structures is in Arrays. There are, however, two ways to do this, and they can be confusing, so let’s look at each.</w:t>
      </w:r>
    </w:p>
    <w:p w14:paraId="0D545067" w14:textId="769D42DA" w:rsidR="0016326C" w:rsidRDefault="0016326C" w:rsidP="003E387E"/>
    <w:p w14:paraId="0A1A9152" w14:textId="4886D136" w:rsidR="0016326C" w:rsidRDefault="0016326C" w:rsidP="003E387E">
      <w:r>
        <w:t xml:space="preserve">First </w:t>
      </w:r>
      <w:r w:rsidR="007C7381">
        <w:t xml:space="preserve">you can create an array of the struct </w:t>
      </w:r>
      <w:proofErr w:type="spellStart"/>
      <w:r w:rsidR="007C7381">
        <w:t>myItem</w:t>
      </w:r>
      <w:proofErr w:type="spellEnd"/>
      <w:r w:rsidR="007C7381">
        <w:t>. This would look like this in memory:</w:t>
      </w:r>
    </w:p>
    <w:p w14:paraId="7714E44C" w14:textId="77873616" w:rsidR="007C7381" w:rsidRDefault="007C7381" w:rsidP="003E387E"/>
    <w:p w14:paraId="1932DB36" w14:textId="65934969" w:rsidR="007C7381" w:rsidRDefault="007C7381" w:rsidP="003E387E">
      <w:r>
        <w:rPr>
          <w:noProof/>
        </w:rPr>
        <w:lastRenderedPageBreak/>
        <w:drawing>
          <wp:inline distT="0" distB="0" distL="0" distR="0" wp14:anchorId="6DEDE744" wp14:editId="543830E5">
            <wp:extent cx="593407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5E74380E" w14:textId="672B7D5D" w:rsidR="007C7381" w:rsidRDefault="007C7381" w:rsidP="003E387E">
      <w:r>
        <w:t>You can also create a struct that has an array for one of the elements:</w:t>
      </w:r>
    </w:p>
    <w:p w14:paraId="0A753FE4" w14:textId="4F20BEE8" w:rsidR="0098401D" w:rsidRDefault="0098401D" w:rsidP="003E387E"/>
    <w:p w14:paraId="3648A326" w14:textId="3670DB22" w:rsidR="0098401D" w:rsidRDefault="0098401D" w:rsidP="003E387E">
      <w:r>
        <w:rPr>
          <w:noProof/>
        </w:rPr>
        <w:drawing>
          <wp:inline distT="0" distB="0" distL="0" distR="0" wp14:anchorId="59260B37" wp14:editId="7E91B244">
            <wp:extent cx="59436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62AAE086" w14:textId="50745051" w:rsidR="007C7381" w:rsidRDefault="007C7381" w:rsidP="003E387E"/>
    <w:p w14:paraId="03023F0D" w14:textId="0BFEB272" w:rsidR="00132FAE" w:rsidRDefault="00132FAE" w:rsidP="003E387E">
      <w:r>
        <w:t>Let’s show some code with an example of both.</w:t>
      </w:r>
    </w:p>
    <w:p w14:paraId="45108685" w14:textId="2605849E" w:rsidR="0098401D" w:rsidRDefault="0098401D" w:rsidP="003E387E"/>
    <w:p w14:paraId="4B59D3D0"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501FA1E9" w14:textId="77777777" w:rsidR="0098401D" w:rsidRDefault="0098401D" w:rsidP="0098401D">
      <w:pPr>
        <w:autoSpaceDE w:val="0"/>
        <w:autoSpaceDN w:val="0"/>
        <w:adjustRightInd w:val="0"/>
        <w:rPr>
          <w:rFonts w:ascii="Consolas" w:hAnsi="Consolas" w:cs="Consolas"/>
        </w:rPr>
      </w:pPr>
    </w:p>
    <w:p w14:paraId="68934F31" w14:textId="77777777" w:rsidR="0098401D" w:rsidRDefault="0098401D" w:rsidP="0098401D">
      <w:pPr>
        <w:autoSpaceDE w:val="0"/>
        <w:autoSpaceDN w:val="0"/>
        <w:adjustRightInd w:val="0"/>
        <w:rPr>
          <w:rFonts w:ascii="Consolas" w:hAnsi="Consolas" w:cs="Consolas"/>
        </w:rPr>
      </w:pPr>
    </w:p>
    <w:p w14:paraId="76520C0D"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myItem</w:t>
      </w:r>
      <w:proofErr w:type="spellEnd"/>
      <w:r>
        <w:rPr>
          <w:rFonts w:ascii="Consolas" w:hAnsi="Consolas" w:cs="Consolas"/>
          <w:color w:val="000000"/>
        </w:rPr>
        <w:t>{</w:t>
      </w:r>
      <w:proofErr w:type="gramEnd"/>
    </w:p>
    <w:p w14:paraId="44A53539"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10F7B822"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r>
        <w:rPr>
          <w:rFonts w:ascii="Consolas" w:hAnsi="Consolas" w:cs="Consolas"/>
          <w:color w:val="0000C0"/>
        </w:rPr>
        <w:t>price</w:t>
      </w:r>
      <w:r>
        <w:rPr>
          <w:rFonts w:ascii="Consolas" w:hAnsi="Consolas" w:cs="Consolas"/>
          <w:color w:val="000000"/>
        </w:rPr>
        <w:t>;</w:t>
      </w:r>
    </w:p>
    <w:p w14:paraId="0A5F9D76"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112878AF" w14:textId="77777777" w:rsidR="0098401D" w:rsidRDefault="0098401D" w:rsidP="0098401D">
      <w:pPr>
        <w:autoSpaceDE w:val="0"/>
        <w:autoSpaceDN w:val="0"/>
        <w:adjustRightInd w:val="0"/>
        <w:rPr>
          <w:rFonts w:ascii="Consolas" w:hAnsi="Consolas" w:cs="Consolas"/>
        </w:rPr>
      </w:pPr>
    </w:p>
    <w:p w14:paraId="58AA899F"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struct</w:t>
      </w:r>
      <w:r>
        <w:rPr>
          <w:rFonts w:ascii="Consolas" w:hAnsi="Consolas" w:cs="Consolas"/>
          <w:color w:val="000000"/>
        </w:rPr>
        <w:t xml:space="preserve"> </w:t>
      </w:r>
      <w:proofErr w:type="spellStart"/>
      <w:proofErr w:type="gramStart"/>
      <w:r>
        <w:rPr>
          <w:rFonts w:ascii="Consolas" w:hAnsi="Consolas" w:cs="Consolas"/>
          <w:color w:val="005032"/>
        </w:rPr>
        <w:t>yourItem</w:t>
      </w:r>
      <w:proofErr w:type="spellEnd"/>
      <w:r>
        <w:rPr>
          <w:rFonts w:ascii="Consolas" w:hAnsi="Consolas" w:cs="Consolas"/>
          <w:color w:val="000000"/>
        </w:rPr>
        <w:t>{</w:t>
      </w:r>
      <w:proofErr w:type="gramEnd"/>
    </w:p>
    <w:p w14:paraId="216E6D82"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14:paraId="246BD86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float</w:t>
      </w:r>
      <w:r>
        <w:rPr>
          <w:rFonts w:ascii="Consolas" w:hAnsi="Consolas" w:cs="Consolas"/>
          <w:color w:val="000000"/>
        </w:rPr>
        <w:t xml:space="preserve"> </w:t>
      </w:r>
      <w:proofErr w:type="gramStart"/>
      <w:r>
        <w:rPr>
          <w:rFonts w:ascii="Consolas" w:hAnsi="Consolas" w:cs="Consolas"/>
          <w:color w:val="0000C0"/>
        </w:rPr>
        <w:t>price</w:t>
      </w:r>
      <w:r>
        <w:rPr>
          <w:rFonts w:ascii="Consolas" w:hAnsi="Consolas" w:cs="Consolas"/>
          <w:color w:val="000000"/>
        </w:rPr>
        <w:t>[</w:t>
      </w:r>
      <w:proofErr w:type="gramEnd"/>
      <w:r>
        <w:rPr>
          <w:rFonts w:ascii="Consolas" w:hAnsi="Consolas" w:cs="Consolas"/>
          <w:color w:val="000000"/>
        </w:rPr>
        <w:t>3];</w:t>
      </w:r>
    </w:p>
    <w:p w14:paraId="585A1939"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13867AD3" w14:textId="77777777" w:rsidR="0098401D" w:rsidRDefault="0098401D" w:rsidP="0098401D">
      <w:pPr>
        <w:autoSpaceDE w:val="0"/>
        <w:autoSpaceDN w:val="0"/>
        <w:adjustRightInd w:val="0"/>
        <w:rPr>
          <w:rFonts w:ascii="Consolas" w:hAnsi="Consolas" w:cs="Consolas"/>
        </w:rPr>
      </w:pPr>
    </w:p>
    <w:p w14:paraId="29229F56" w14:textId="77777777" w:rsidR="0098401D" w:rsidRDefault="0098401D" w:rsidP="0098401D">
      <w:pPr>
        <w:autoSpaceDE w:val="0"/>
        <w:autoSpaceDN w:val="0"/>
        <w:adjustRightInd w:val="0"/>
        <w:rPr>
          <w:rFonts w:ascii="Consolas" w:hAnsi="Consolas" w:cs="Consolas"/>
        </w:rPr>
      </w:pPr>
    </w:p>
    <w:p w14:paraId="30475FF0"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w:t>
      </w:r>
    </w:p>
    <w:p w14:paraId="3D384EC8"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4332B45" w14:textId="77777777" w:rsidR="0098401D" w:rsidRDefault="0098401D" w:rsidP="0098401D">
      <w:pPr>
        <w:autoSpaceDE w:val="0"/>
        <w:autoSpaceDN w:val="0"/>
        <w:adjustRightInd w:val="0"/>
        <w:rPr>
          <w:rFonts w:ascii="Consolas" w:hAnsi="Consolas" w:cs="Consolas"/>
        </w:rPr>
      </w:pPr>
      <w:r>
        <w:rPr>
          <w:rFonts w:ascii="Consolas" w:hAnsi="Consolas" w:cs="Consolas"/>
          <w:color w:val="3F7F5F"/>
        </w:rPr>
        <w:t xml:space="preserve"> */</w:t>
      </w:r>
    </w:p>
    <w:p w14:paraId="2A0FBD06" w14:textId="77777777" w:rsidR="0098401D" w:rsidRDefault="0098401D" w:rsidP="0098401D">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38D3698B"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2184D596" w14:textId="77777777" w:rsidR="0098401D" w:rsidRDefault="0098401D" w:rsidP="0098401D">
      <w:pPr>
        <w:autoSpaceDE w:val="0"/>
        <w:autoSpaceDN w:val="0"/>
        <w:adjustRightInd w:val="0"/>
        <w:rPr>
          <w:rFonts w:ascii="Consolas" w:hAnsi="Consolas" w:cs="Consolas"/>
        </w:rPr>
      </w:pPr>
    </w:p>
    <w:p w14:paraId="0002980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myItem</w:t>
      </w:r>
      <w:proofErr w:type="spellEnd"/>
      <w:r>
        <w:rPr>
          <w:rFonts w:ascii="Consolas" w:hAnsi="Consolas" w:cs="Consolas"/>
          <w:color w:val="000000"/>
          <w:u w:val="single"/>
        </w:rPr>
        <w:t xml:space="preserve"> item1[3];</w:t>
      </w:r>
    </w:p>
    <w:p w14:paraId="7E8F621D"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struct</w:t>
      </w:r>
      <w:r>
        <w:rPr>
          <w:rFonts w:ascii="Consolas" w:hAnsi="Consolas" w:cs="Consolas"/>
          <w:color w:val="000000"/>
          <w:u w:val="single"/>
        </w:rPr>
        <w:t xml:space="preserve"> </w:t>
      </w:r>
      <w:proofErr w:type="spellStart"/>
      <w:r>
        <w:rPr>
          <w:rFonts w:ascii="Consolas" w:hAnsi="Consolas" w:cs="Consolas"/>
          <w:color w:val="005032"/>
          <w:u w:val="single"/>
        </w:rPr>
        <w:t>yourItem</w:t>
      </w:r>
      <w:proofErr w:type="spellEnd"/>
      <w:r>
        <w:rPr>
          <w:rFonts w:ascii="Consolas" w:hAnsi="Consolas" w:cs="Consolas"/>
          <w:color w:val="000000"/>
          <w:u w:val="single"/>
        </w:rPr>
        <w:t xml:space="preserve"> item2;</w:t>
      </w:r>
    </w:p>
    <w:p w14:paraId="5DB3F25D" w14:textId="77777777" w:rsidR="0098401D" w:rsidRDefault="0098401D" w:rsidP="0098401D">
      <w:pPr>
        <w:autoSpaceDE w:val="0"/>
        <w:autoSpaceDN w:val="0"/>
        <w:adjustRightInd w:val="0"/>
        <w:rPr>
          <w:rFonts w:ascii="Consolas" w:hAnsi="Consolas" w:cs="Consolas"/>
        </w:rPr>
      </w:pPr>
    </w:p>
    <w:p w14:paraId="5B65BCEA"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690D42C2" w14:textId="77777777" w:rsidR="0098401D" w:rsidRDefault="0098401D" w:rsidP="0098401D">
      <w:pPr>
        <w:autoSpaceDE w:val="0"/>
        <w:autoSpaceDN w:val="0"/>
        <w:adjustRightInd w:val="0"/>
        <w:rPr>
          <w:rFonts w:ascii="Consolas" w:hAnsi="Consolas" w:cs="Consolas"/>
        </w:rPr>
      </w:pPr>
    </w:p>
    <w:p w14:paraId="3CC6FFF1" w14:textId="77777777" w:rsidR="0098401D" w:rsidRDefault="0098401D" w:rsidP="0098401D">
      <w:pPr>
        <w:autoSpaceDE w:val="0"/>
        <w:autoSpaceDN w:val="0"/>
        <w:adjustRightInd w:val="0"/>
        <w:rPr>
          <w:rFonts w:ascii="Consolas" w:hAnsi="Consolas" w:cs="Consolas"/>
        </w:rPr>
      </w:pPr>
    </w:p>
    <w:p w14:paraId="395596DE"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item1[0].</w:t>
      </w:r>
      <w:r>
        <w:rPr>
          <w:rFonts w:ascii="Consolas" w:hAnsi="Consolas" w:cs="Consolas"/>
          <w:color w:val="0000C0"/>
        </w:rPr>
        <w:t>id</w:t>
      </w:r>
      <w:r>
        <w:rPr>
          <w:rFonts w:ascii="Consolas" w:hAnsi="Consolas" w:cs="Consolas"/>
          <w:color w:val="000000"/>
        </w:rPr>
        <w:t xml:space="preserve"> = 1;</w:t>
      </w:r>
    </w:p>
    <w:p w14:paraId="2389A615"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item1[0</w:t>
      </w:r>
      <w:proofErr w:type="gramStart"/>
      <w:r>
        <w:rPr>
          <w:rFonts w:ascii="Consolas" w:hAnsi="Consolas" w:cs="Consolas"/>
          <w:color w:val="000000"/>
        </w:rPr>
        <w:t>].</w:t>
      </w:r>
      <w:r>
        <w:rPr>
          <w:rFonts w:ascii="Consolas" w:hAnsi="Consolas" w:cs="Consolas"/>
          <w:color w:val="0000C0"/>
        </w:rPr>
        <w:t>price</w:t>
      </w:r>
      <w:proofErr w:type="gramEnd"/>
      <w:r>
        <w:rPr>
          <w:rFonts w:ascii="Consolas" w:hAnsi="Consolas" w:cs="Consolas"/>
          <w:color w:val="000000"/>
        </w:rPr>
        <w:t xml:space="preserve"> = 3.56;</w:t>
      </w:r>
    </w:p>
    <w:p w14:paraId="72B52887" w14:textId="77777777" w:rsidR="0098401D" w:rsidRDefault="0098401D" w:rsidP="0098401D">
      <w:pPr>
        <w:autoSpaceDE w:val="0"/>
        <w:autoSpaceDN w:val="0"/>
        <w:adjustRightInd w:val="0"/>
        <w:rPr>
          <w:rFonts w:ascii="Consolas" w:hAnsi="Consolas" w:cs="Consolas"/>
        </w:rPr>
      </w:pPr>
    </w:p>
    <w:p w14:paraId="2AE0A606"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item2.</w:t>
      </w:r>
      <w:r>
        <w:rPr>
          <w:rFonts w:ascii="Consolas" w:hAnsi="Consolas" w:cs="Consolas"/>
          <w:color w:val="0000C0"/>
        </w:rPr>
        <w:t>id</w:t>
      </w:r>
      <w:r>
        <w:rPr>
          <w:rFonts w:ascii="Consolas" w:hAnsi="Consolas" w:cs="Consolas"/>
          <w:color w:val="000000"/>
        </w:rPr>
        <w:t xml:space="preserve"> = 2;</w:t>
      </w:r>
    </w:p>
    <w:p w14:paraId="074E0C13"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item2.</w:t>
      </w:r>
      <w:r>
        <w:rPr>
          <w:rFonts w:ascii="Consolas" w:hAnsi="Consolas" w:cs="Consolas"/>
          <w:color w:val="0000C0"/>
        </w:rPr>
        <w:t>price</w:t>
      </w:r>
      <w:r>
        <w:rPr>
          <w:rFonts w:ascii="Consolas" w:hAnsi="Consolas" w:cs="Consolas"/>
          <w:color w:val="000000"/>
        </w:rPr>
        <w:t>[0] = 5.30;</w:t>
      </w:r>
    </w:p>
    <w:p w14:paraId="5831EAD9" w14:textId="77777777" w:rsidR="0098401D" w:rsidRDefault="0098401D" w:rsidP="0098401D">
      <w:pPr>
        <w:autoSpaceDE w:val="0"/>
        <w:autoSpaceDN w:val="0"/>
        <w:adjustRightInd w:val="0"/>
        <w:rPr>
          <w:rFonts w:ascii="Consolas" w:hAnsi="Consolas" w:cs="Consolas"/>
        </w:rPr>
      </w:pPr>
    </w:p>
    <w:p w14:paraId="0E0B7EA5"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6A06446C" w14:textId="77777777" w:rsidR="0098401D" w:rsidRDefault="0098401D" w:rsidP="0098401D">
      <w:pPr>
        <w:autoSpaceDE w:val="0"/>
        <w:autoSpaceDN w:val="0"/>
        <w:adjustRightInd w:val="0"/>
        <w:rPr>
          <w:rFonts w:ascii="Consolas" w:hAnsi="Consolas" w:cs="Consolas"/>
        </w:rPr>
      </w:pPr>
    </w:p>
    <w:p w14:paraId="0D7BE430" w14:textId="77777777" w:rsidR="0098401D" w:rsidRDefault="0098401D" w:rsidP="0098401D">
      <w:pPr>
        <w:autoSpaceDE w:val="0"/>
        <w:autoSpaceDN w:val="0"/>
        <w:adjustRightInd w:val="0"/>
        <w:rPr>
          <w:rFonts w:ascii="Consolas" w:hAnsi="Consolas" w:cs="Consolas"/>
        </w:rPr>
      </w:pPr>
      <w:r>
        <w:rPr>
          <w:rFonts w:ascii="Consolas" w:hAnsi="Consolas" w:cs="Consolas"/>
          <w:color w:val="000000"/>
        </w:rPr>
        <w:t>}</w:t>
      </w:r>
    </w:p>
    <w:p w14:paraId="3CBD753E" w14:textId="64EDD010" w:rsidR="0098401D" w:rsidRDefault="0098401D" w:rsidP="003E387E"/>
    <w:p w14:paraId="1253F2B9" w14:textId="57D418A4" w:rsidR="0098401D" w:rsidRDefault="0098401D" w:rsidP="003E387E">
      <w:r>
        <w:t>Notice for item1, which is the array of structures, to access a single item you use the syntax:</w:t>
      </w:r>
    </w:p>
    <w:p w14:paraId="7EC2251D" w14:textId="7916CC0F" w:rsidR="0098401D" w:rsidRDefault="0098401D" w:rsidP="003E387E"/>
    <w:p w14:paraId="7A9F4578" w14:textId="61DB9453" w:rsidR="0098401D" w:rsidRDefault="0098401D" w:rsidP="003E387E">
      <w:r>
        <w:t>item1[0].id = 1;</w:t>
      </w:r>
    </w:p>
    <w:p w14:paraId="04A66EEB" w14:textId="3FD62598" w:rsidR="00132FAE" w:rsidRDefault="00132FAE" w:rsidP="003E387E"/>
    <w:p w14:paraId="156D1236" w14:textId="26BF50A1" w:rsidR="0098401D" w:rsidRDefault="0098401D" w:rsidP="003E387E">
      <w:r>
        <w:t>For item2, which contains an array of prices, to access a single item in the array you use the syntax:</w:t>
      </w:r>
    </w:p>
    <w:p w14:paraId="1484E58A" w14:textId="4966A9B0" w:rsidR="0098401D" w:rsidRDefault="0098401D" w:rsidP="003E387E"/>
    <w:p w14:paraId="02889484" w14:textId="3E846060" w:rsidR="0098401D" w:rsidRDefault="0098401D" w:rsidP="003E387E">
      <w:r>
        <w:t>item2.price[0] = 5.30;</w:t>
      </w:r>
    </w:p>
    <w:p w14:paraId="21822649" w14:textId="190385DB" w:rsidR="0098401D" w:rsidRDefault="0098401D" w:rsidP="003E387E"/>
    <w:p w14:paraId="3732D30A" w14:textId="34CCF84D" w:rsidR="0098401D" w:rsidRDefault="0098401D" w:rsidP="003E387E">
      <w:r>
        <w:t>Now</w:t>
      </w:r>
      <w:r w:rsidR="00227052">
        <w:t xml:space="preserve"> build and debug this code. When you reach the end of the program and look at the Variable viewer you should see this:</w:t>
      </w:r>
    </w:p>
    <w:p w14:paraId="365E60C3" w14:textId="5DB2FAEB" w:rsidR="00227052" w:rsidRDefault="00227052" w:rsidP="003E387E"/>
    <w:p w14:paraId="365100A8" w14:textId="42CE98D8" w:rsidR="00227052" w:rsidRDefault="000C3DE7" w:rsidP="003E387E">
      <w:r>
        <w:rPr>
          <w:noProof/>
        </w:rPr>
        <w:drawing>
          <wp:inline distT="0" distB="0" distL="0" distR="0" wp14:anchorId="228449FD" wp14:editId="3559FDD7">
            <wp:extent cx="593407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0ACA666C" w14:textId="11C7E972" w:rsidR="000C3DE7" w:rsidRDefault="000C3DE7" w:rsidP="003E387E"/>
    <w:p w14:paraId="3D537456" w14:textId="103E97E4" w:rsidR="000C3DE7" w:rsidRDefault="000C3DE7" w:rsidP="003E387E">
      <w:r>
        <w:t>You can see the item1 is an array of structs, while item2 is a single item that contains an array of prices.</w:t>
      </w:r>
    </w:p>
    <w:p w14:paraId="31FCC1F1" w14:textId="77777777" w:rsidR="00132FAE" w:rsidRDefault="00132FAE" w:rsidP="003E387E"/>
    <w:p w14:paraId="2A08A65C" w14:textId="068D1CFA" w:rsidR="00B3158B" w:rsidRDefault="00227052" w:rsidP="00227052">
      <w:pPr>
        <w:pStyle w:val="Heading1"/>
      </w:pPr>
      <w:r>
        <w:t>#</w:t>
      </w:r>
      <w:r w:rsidR="00232717">
        <w:t>define</w:t>
      </w:r>
      <w:r>
        <w:t xml:space="preserve"> and ENUM</w:t>
      </w:r>
    </w:p>
    <w:p w14:paraId="2F9CC8EF" w14:textId="74F2D4AA" w:rsidR="00227052" w:rsidRDefault="00227052" w:rsidP="00105CA3">
      <w:pPr>
        <w:rPr>
          <w:color w:val="000000"/>
        </w:rPr>
      </w:pPr>
    </w:p>
    <w:p w14:paraId="22D58468" w14:textId="1FADBF7B" w:rsidR="00227052" w:rsidRDefault="00227052" w:rsidP="00105CA3">
      <w:pPr>
        <w:rPr>
          <w:color w:val="000000"/>
        </w:rPr>
      </w:pPr>
      <w:r>
        <w:rPr>
          <w:color w:val="000000"/>
        </w:rPr>
        <w:t xml:space="preserve">There are two </w:t>
      </w:r>
      <w:r w:rsidR="0072125A">
        <w:rPr>
          <w:color w:val="000000"/>
        </w:rPr>
        <w:t xml:space="preserve">other things you can do to </w:t>
      </w:r>
      <w:r w:rsidR="00232717">
        <w:rPr>
          <w:color w:val="000000"/>
        </w:rPr>
        <w:t xml:space="preserve">make </w:t>
      </w:r>
      <w:r w:rsidR="0072125A">
        <w:rPr>
          <w:color w:val="000000"/>
        </w:rPr>
        <w:t xml:space="preserve">your </w:t>
      </w:r>
      <w:r w:rsidR="00232717">
        <w:rPr>
          <w:color w:val="000000"/>
        </w:rPr>
        <w:t>C programs easier to read</w:t>
      </w:r>
      <w:r w:rsidR="0072125A">
        <w:rPr>
          <w:color w:val="000000"/>
        </w:rPr>
        <w:t xml:space="preserve"> and debug</w:t>
      </w:r>
      <w:r w:rsidR="00232717">
        <w:rPr>
          <w:color w:val="000000"/>
        </w:rPr>
        <w:t xml:space="preserve">. </w:t>
      </w:r>
      <w:r w:rsidR="0072125A">
        <w:rPr>
          <w:color w:val="000000"/>
        </w:rPr>
        <w:t>The first</w:t>
      </w:r>
      <w:r w:rsidR="00232717">
        <w:rPr>
          <w:color w:val="000000"/>
        </w:rPr>
        <w:t xml:space="preserve"> is</w:t>
      </w:r>
      <w:r w:rsidR="0072125A">
        <w:rPr>
          <w:color w:val="000000"/>
        </w:rPr>
        <w:t xml:space="preserve"> using the pre-compiler directive</w:t>
      </w:r>
      <w:r w:rsidR="00232717">
        <w:rPr>
          <w:color w:val="000000"/>
        </w:rPr>
        <w:t xml:space="preserve"> </w:t>
      </w:r>
      <w:r w:rsidR="00232717" w:rsidRPr="00F56CF2">
        <w:rPr>
          <w:i/>
          <w:iCs/>
          <w:color w:val="000000"/>
        </w:rPr>
        <w:t>#define</w:t>
      </w:r>
      <w:r w:rsidR="00232717">
        <w:rPr>
          <w:color w:val="000000"/>
        </w:rPr>
        <w:t xml:space="preserve">. </w:t>
      </w:r>
      <w:r w:rsidR="0072125A">
        <w:rPr>
          <w:color w:val="000000"/>
        </w:rPr>
        <w:t xml:space="preserve">As an </w:t>
      </w:r>
      <w:proofErr w:type="gramStart"/>
      <w:r w:rsidR="0072125A">
        <w:rPr>
          <w:color w:val="000000"/>
        </w:rPr>
        <w:t>example</w:t>
      </w:r>
      <w:proofErr w:type="gramEnd"/>
      <w:r w:rsidR="00232717">
        <w:rPr>
          <w:color w:val="000000"/>
        </w:rPr>
        <w:t xml:space="preserve"> you can</w:t>
      </w:r>
      <w:r w:rsidR="0072125A">
        <w:rPr>
          <w:color w:val="000000"/>
        </w:rPr>
        <w:t xml:space="preserve"> define some text to stand in for some</w:t>
      </w:r>
      <w:r w:rsidR="00232717">
        <w:rPr>
          <w:color w:val="000000"/>
        </w:rPr>
        <w:t xml:space="preserve"> “magical” number </w:t>
      </w:r>
      <w:r w:rsidR="0072125A">
        <w:rPr>
          <w:color w:val="000000"/>
        </w:rPr>
        <w:t xml:space="preserve">you need </w:t>
      </w:r>
      <w:r w:rsidR="00232717">
        <w:rPr>
          <w:color w:val="000000"/>
        </w:rPr>
        <w:t>throughout your code</w:t>
      </w:r>
      <w:r w:rsidR="0072125A">
        <w:rPr>
          <w:color w:val="000000"/>
        </w:rPr>
        <w:t>. This means you won’t have to remember what the number stands for, and you won’t have to use up memory in your device if you, mistakenly, chose to try to do the same thing using a variable. It also means that if you choose to change the value of the number, you wouldn’t have to change the number everywhere it’s used in your code, much like using a variable. Here is a common example.</w:t>
      </w:r>
    </w:p>
    <w:p w14:paraId="4915E7BC" w14:textId="68680118" w:rsidR="00232717" w:rsidRDefault="00232717" w:rsidP="00105CA3">
      <w:pPr>
        <w:rPr>
          <w:color w:val="000000"/>
        </w:rPr>
      </w:pPr>
    </w:p>
    <w:p w14:paraId="78FEE1D6" w14:textId="609DEEBC" w:rsidR="00232717" w:rsidRDefault="00232717" w:rsidP="00105CA3">
      <w:pPr>
        <w:rPr>
          <w:rFonts w:ascii="Consolas" w:hAnsi="Consolas" w:cs="Consolas"/>
          <w:color w:val="3F7F5F"/>
          <w:sz w:val="18"/>
          <w:szCs w:val="18"/>
          <w:shd w:val="clear" w:color="auto" w:fill="E8F2FE"/>
        </w:rPr>
      </w:pPr>
      <w:commentRangeStart w:id="9"/>
      <w:r w:rsidRPr="00232717">
        <w:rPr>
          <w:rFonts w:ascii="Consolas" w:hAnsi="Consolas" w:cs="Consolas"/>
          <w:b/>
          <w:bCs/>
          <w:color w:val="7F0055"/>
          <w:sz w:val="18"/>
          <w:szCs w:val="18"/>
          <w:shd w:val="clear" w:color="auto" w:fill="E8F2FE"/>
        </w:rPr>
        <w:lastRenderedPageBreak/>
        <w:t>#define</w:t>
      </w:r>
      <w:r w:rsidRPr="00232717">
        <w:rPr>
          <w:rFonts w:ascii="Consolas" w:hAnsi="Consolas" w:cs="Consolas"/>
          <w:color w:val="000000"/>
          <w:sz w:val="18"/>
          <w:szCs w:val="18"/>
          <w:shd w:val="clear" w:color="auto" w:fill="E8F2FE"/>
        </w:rPr>
        <w:t xml:space="preserve"> FLASH_BASE    </w:t>
      </w:r>
      <w:proofErr w:type="gramStart"/>
      <w:r w:rsidRPr="00232717">
        <w:rPr>
          <w:rFonts w:ascii="Consolas" w:hAnsi="Consolas" w:cs="Consolas"/>
          <w:color w:val="000000"/>
          <w:sz w:val="18"/>
          <w:szCs w:val="18"/>
          <w:shd w:val="clear" w:color="auto" w:fill="E8F2FE"/>
        </w:rPr>
        <w:t xml:space="preserve">   (</w:t>
      </w:r>
      <w:proofErr w:type="gramEnd"/>
      <w:r w:rsidRPr="00232717">
        <w:rPr>
          <w:rFonts w:ascii="Consolas" w:hAnsi="Consolas" w:cs="Consolas"/>
          <w:color w:val="000000"/>
          <w:sz w:val="18"/>
          <w:szCs w:val="18"/>
          <w:shd w:val="clear" w:color="auto" w:fill="E8F2FE"/>
        </w:rPr>
        <w:t xml:space="preserve">(uint32_t)0x00000000)        </w:t>
      </w:r>
      <w:r w:rsidRPr="00232717">
        <w:rPr>
          <w:rFonts w:ascii="Consolas" w:hAnsi="Consolas" w:cs="Consolas"/>
          <w:color w:val="3F7F5F"/>
          <w:sz w:val="18"/>
          <w:szCs w:val="18"/>
          <w:shd w:val="clear" w:color="auto" w:fill="E8F2FE"/>
        </w:rPr>
        <w:t>/*!&lt; Main Flash memory start address */</w:t>
      </w:r>
      <w:commentRangeEnd w:id="9"/>
      <w:r w:rsidR="0072125A">
        <w:rPr>
          <w:rStyle w:val="CommentReference"/>
        </w:rPr>
        <w:commentReference w:id="9"/>
      </w:r>
    </w:p>
    <w:p w14:paraId="25DC9CA8" w14:textId="22E6198B" w:rsidR="00232717" w:rsidRDefault="00232717" w:rsidP="00105CA3">
      <w:pPr>
        <w:rPr>
          <w:rFonts w:ascii="Consolas" w:hAnsi="Consolas" w:cs="Consolas"/>
          <w:color w:val="3F7F5F"/>
          <w:sz w:val="18"/>
          <w:szCs w:val="18"/>
          <w:shd w:val="clear" w:color="auto" w:fill="E8F2FE"/>
        </w:rPr>
      </w:pPr>
    </w:p>
    <w:p w14:paraId="706EA9C8" w14:textId="76CFB217" w:rsidR="00232717" w:rsidRDefault="00232717" w:rsidP="00105CA3">
      <w:pPr>
        <w:rPr>
          <w:rFonts w:ascii="Consolas" w:hAnsi="Consolas" w:cs="Consolas"/>
          <w:color w:val="3F7F5F"/>
          <w:sz w:val="18"/>
          <w:szCs w:val="18"/>
          <w:shd w:val="clear" w:color="auto" w:fill="E8F2FE"/>
        </w:rPr>
      </w:pPr>
    </w:p>
    <w:p w14:paraId="4ABBB75A" w14:textId="7B3FDB69" w:rsidR="00232717" w:rsidRDefault="00232717" w:rsidP="00232717">
      <w:r>
        <w:t xml:space="preserve">This statement allows you to use the term FLASH_BASE throughout your code and </w:t>
      </w:r>
      <w:r w:rsidR="009550EC">
        <w:t xml:space="preserve">your compiler will replace </w:t>
      </w:r>
      <w:r w:rsidR="009550EC" w:rsidRPr="00F56CF2">
        <w:rPr>
          <w:i/>
          <w:iCs/>
        </w:rPr>
        <w:t>FLASH_</w:t>
      </w:r>
      <w:proofErr w:type="gramStart"/>
      <w:r w:rsidR="009550EC" w:rsidRPr="00F56CF2">
        <w:rPr>
          <w:i/>
          <w:iCs/>
        </w:rPr>
        <w:t>BASE</w:t>
      </w:r>
      <w:r w:rsidR="009550EC">
        <w:t xml:space="preserve"> </w:t>
      </w:r>
      <w:r>
        <w:t xml:space="preserve"> </w:t>
      </w:r>
      <w:r w:rsidR="009550EC">
        <w:t>everywhere</w:t>
      </w:r>
      <w:proofErr w:type="gramEnd"/>
      <w:r w:rsidR="009550EC">
        <w:t xml:space="preserve"> it is found </w:t>
      </w:r>
      <w:r>
        <w:t>with the number.</w:t>
      </w:r>
    </w:p>
    <w:p w14:paraId="2916FBD2" w14:textId="71C75FEF" w:rsidR="00232717" w:rsidRDefault="00232717" w:rsidP="00232717"/>
    <w:p w14:paraId="08B839F5" w14:textId="22E86BD6" w:rsidR="00232717" w:rsidRPr="009550EC" w:rsidRDefault="00232717" w:rsidP="00232717">
      <w:r>
        <w:t xml:space="preserve">The </w:t>
      </w:r>
      <w:r w:rsidR="009550EC">
        <w:t xml:space="preserve">second thing you can do to make your code more readable and </w:t>
      </w:r>
      <w:proofErr w:type="spellStart"/>
      <w:r w:rsidR="009550EC">
        <w:t>debugable</w:t>
      </w:r>
      <w:proofErr w:type="spellEnd"/>
      <w:r w:rsidR="009550EC">
        <w:t xml:space="preserve"> is to create enumerations.</w:t>
      </w:r>
      <w:r>
        <w:t xml:space="preserve"> </w:t>
      </w:r>
      <w:r w:rsidR="009550EC">
        <w:t xml:space="preserve">Enumerations allow you to have multiple indicators grouped together without the overhead in memory and CPU use required by an array. </w:t>
      </w:r>
      <w:r>
        <w:t xml:space="preserve">Here </w:t>
      </w:r>
      <w:r w:rsidR="009550EC">
        <w:t xml:space="preserve">is an example that creates an enumeration for the days of the week. Notice the use of the </w:t>
      </w:r>
      <w:proofErr w:type="spellStart"/>
      <w:r w:rsidR="009550EC">
        <w:rPr>
          <w:i/>
          <w:iCs/>
        </w:rPr>
        <w:t>enum</w:t>
      </w:r>
      <w:proofErr w:type="spellEnd"/>
      <w:r w:rsidR="009550EC">
        <w:rPr>
          <w:i/>
          <w:iCs/>
        </w:rPr>
        <w:t xml:space="preserve"> </w:t>
      </w:r>
      <w:r w:rsidR="009550EC">
        <w:t>keyword.</w:t>
      </w:r>
    </w:p>
    <w:p w14:paraId="6AC29EA5" w14:textId="474D058C" w:rsidR="00232717" w:rsidRDefault="00232717" w:rsidP="00232717"/>
    <w:p w14:paraId="24832444" w14:textId="77777777" w:rsidR="000552DD" w:rsidRDefault="000552DD" w:rsidP="000552DD">
      <w:pPr>
        <w:autoSpaceDE w:val="0"/>
        <w:autoSpaceDN w:val="0"/>
        <w:adjustRightInd w:val="0"/>
        <w:rPr>
          <w:rFonts w:ascii="Consolas" w:hAnsi="Consolas" w:cs="Consolas"/>
        </w:rPr>
      </w:pPr>
      <w:commentRangeStart w:id="10"/>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msp.h</w:t>
      </w:r>
      <w:proofErr w:type="spellEnd"/>
      <w:r>
        <w:rPr>
          <w:rFonts w:ascii="Consolas" w:hAnsi="Consolas" w:cs="Consolas"/>
          <w:color w:val="2A00FF"/>
        </w:rPr>
        <w:t>"</w:t>
      </w:r>
    </w:p>
    <w:p w14:paraId="561308F6" w14:textId="77777777" w:rsidR="000552DD" w:rsidRDefault="000552DD" w:rsidP="000552DD">
      <w:pPr>
        <w:autoSpaceDE w:val="0"/>
        <w:autoSpaceDN w:val="0"/>
        <w:adjustRightInd w:val="0"/>
        <w:rPr>
          <w:rFonts w:ascii="Consolas" w:hAnsi="Consolas" w:cs="Consolas"/>
        </w:rPr>
      </w:pPr>
    </w:p>
    <w:p w14:paraId="334BB16A" w14:textId="77777777" w:rsidR="000552DD" w:rsidRDefault="000552DD" w:rsidP="000552DD">
      <w:pPr>
        <w:autoSpaceDE w:val="0"/>
        <w:autoSpaceDN w:val="0"/>
        <w:adjustRightInd w:val="0"/>
        <w:rPr>
          <w:rFonts w:ascii="Consolas" w:hAnsi="Consolas" w:cs="Consolas"/>
        </w:rPr>
      </w:pPr>
      <w:proofErr w:type="spellStart"/>
      <w:r>
        <w:rPr>
          <w:rFonts w:ascii="Consolas" w:hAnsi="Consolas" w:cs="Consolas"/>
          <w:b/>
          <w:bCs/>
          <w:color w:val="7F0055"/>
        </w:rPr>
        <w:t>enum</w:t>
      </w:r>
      <w:proofErr w:type="spellEnd"/>
      <w:r>
        <w:rPr>
          <w:rFonts w:ascii="Consolas" w:hAnsi="Consolas" w:cs="Consolas"/>
          <w:color w:val="000000"/>
        </w:rPr>
        <w:t xml:space="preserve"> Days </w:t>
      </w:r>
      <w:proofErr w:type="gramStart"/>
      <w:r>
        <w:rPr>
          <w:rFonts w:ascii="Consolas" w:hAnsi="Consolas" w:cs="Consolas"/>
          <w:color w:val="000000"/>
        </w:rPr>
        <w:t xml:space="preserve">{ </w:t>
      </w:r>
      <w:r>
        <w:rPr>
          <w:rFonts w:ascii="Consolas" w:hAnsi="Consolas" w:cs="Consolas"/>
          <w:i/>
          <w:iCs/>
          <w:color w:val="0000C0"/>
        </w:rPr>
        <w:t>SUN</w:t>
      </w:r>
      <w:proofErr w:type="gramEnd"/>
      <w:r>
        <w:rPr>
          <w:rFonts w:ascii="Consolas" w:hAnsi="Consolas" w:cs="Consolas"/>
          <w:color w:val="000000"/>
        </w:rPr>
        <w:t xml:space="preserve">, </w:t>
      </w:r>
      <w:r>
        <w:rPr>
          <w:rFonts w:ascii="Consolas" w:hAnsi="Consolas" w:cs="Consolas"/>
          <w:i/>
          <w:iCs/>
          <w:color w:val="0000C0"/>
          <w:shd w:val="clear" w:color="auto" w:fill="D4D4D4"/>
        </w:rPr>
        <w:t>MON</w:t>
      </w:r>
      <w:r>
        <w:rPr>
          <w:rFonts w:ascii="Consolas" w:hAnsi="Consolas" w:cs="Consolas"/>
          <w:color w:val="000000"/>
        </w:rPr>
        <w:t xml:space="preserve">, </w:t>
      </w:r>
      <w:r>
        <w:rPr>
          <w:rFonts w:ascii="Consolas" w:hAnsi="Consolas" w:cs="Consolas"/>
          <w:i/>
          <w:iCs/>
          <w:color w:val="0000C0"/>
        </w:rPr>
        <w:t>TUE</w:t>
      </w:r>
      <w:r>
        <w:rPr>
          <w:rFonts w:ascii="Consolas" w:hAnsi="Consolas" w:cs="Consolas"/>
          <w:color w:val="000000"/>
        </w:rPr>
        <w:t xml:space="preserve">, </w:t>
      </w:r>
      <w:r>
        <w:rPr>
          <w:rFonts w:ascii="Consolas" w:hAnsi="Consolas" w:cs="Consolas"/>
          <w:i/>
          <w:iCs/>
          <w:color w:val="0000C0"/>
        </w:rPr>
        <w:t>WED</w:t>
      </w:r>
      <w:r>
        <w:rPr>
          <w:rFonts w:ascii="Consolas" w:hAnsi="Consolas" w:cs="Consolas"/>
          <w:color w:val="000000"/>
        </w:rPr>
        <w:t xml:space="preserve">, </w:t>
      </w:r>
      <w:r>
        <w:rPr>
          <w:rFonts w:ascii="Consolas" w:hAnsi="Consolas" w:cs="Consolas"/>
          <w:i/>
          <w:iCs/>
          <w:color w:val="0000C0"/>
        </w:rPr>
        <w:t>THU</w:t>
      </w:r>
      <w:r>
        <w:rPr>
          <w:rFonts w:ascii="Consolas" w:hAnsi="Consolas" w:cs="Consolas"/>
          <w:color w:val="000000"/>
        </w:rPr>
        <w:t xml:space="preserve">, </w:t>
      </w:r>
      <w:r>
        <w:rPr>
          <w:rFonts w:ascii="Consolas" w:hAnsi="Consolas" w:cs="Consolas"/>
          <w:i/>
          <w:iCs/>
          <w:color w:val="0000C0"/>
        </w:rPr>
        <w:t>FRI</w:t>
      </w:r>
      <w:r>
        <w:rPr>
          <w:rFonts w:ascii="Consolas" w:hAnsi="Consolas" w:cs="Consolas"/>
          <w:color w:val="000000"/>
        </w:rPr>
        <w:t xml:space="preserve">, </w:t>
      </w:r>
      <w:r>
        <w:rPr>
          <w:rFonts w:ascii="Consolas" w:hAnsi="Consolas" w:cs="Consolas"/>
          <w:i/>
          <w:iCs/>
          <w:color w:val="0000C0"/>
        </w:rPr>
        <w:t>SAT</w:t>
      </w:r>
      <w:r>
        <w:rPr>
          <w:rFonts w:ascii="Consolas" w:hAnsi="Consolas" w:cs="Consolas"/>
          <w:color w:val="000000"/>
        </w:rPr>
        <w:t xml:space="preserve"> };</w:t>
      </w:r>
    </w:p>
    <w:p w14:paraId="79E2067F" w14:textId="77777777" w:rsidR="000552DD" w:rsidRDefault="000552DD" w:rsidP="000552DD">
      <w:pPr>
        <w:autoSpaceDE w:val="0"/>
        <w:autoSpaceDN w:val="0"/>
        <w:adjustRightInd w:val="0"/>
        <w:rPr>
          <w:rFonts w:ascii="Consolas" w:hAnsi="Consolas" w:cs="Consolas"/>
        </w:rPr>
      </w:pPr>
    </w:p>
    <w:p w14:paraId="6F2031EA"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w:t>
      </w:r>
    </w:p>
    <w:p w14:paraId="4127E0E8"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1EC0AB6" w14:textId="77777777" w:rsidR="000552DD" w:rsidRDefault="000552DD" w:rsidP="000552DD">
      <w:pPr>
        <w:autoSpaceDE w:val="0"/>
        <w:autoSpaceDN w:val="0"/>
        <w:adjustRightInd w:val="0"/>
        <w:rPr>
          <w:rFonts w:ascii="Consolas" w:hAnsi="Consolas" w:cs="Consolas"/>
        </w:rPr>
      </w:pPr>
      <w:r>
        <w:rPr>
          <w:rFonts w:ascii="Consolas" w:hAnsi="Consolas" w:cs="Consolas"/>
          <w:color w:val="3F7F5F"/>
        </w:rPr>
        <w:t xml:space="preserve"> */</w:t>
      </w:r>
    </w:p>
    <w:p w14:paraId="4763A735" w14:textId="77777777" w:rsidR="000552DD" w:rsidRDefault="000552DD" w:rsidP="000552DD">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551273D8" w14:textId="77777777" w:rsidR="000552DD" w:rsidRDefault="000552DD" w:rsidP="000552DD">
      <w:pPr>
        <w:autoSpaceDE w:val="0"/>
        <w:autoSpaceDN w:val="0"/>
        <w:adjustRightInd w:val="0"/>
        <w:rPr>
          <w:rFonts w:ascii="Consolas" w:hAnsi="Consolas" w:cs="Consolas"/>
        </w:rPr>
      </w:pPr>
      <w:r>
        <w:rPr>
          <w:rFonts w:ascii="Consolas" w:hAnsi="Consolas" w:cs="Consolas"/>
          <w:color w:val="000000"/>
          <w:shd w:val="clear" w:color="auto" w:fill="C6DBAE"/>
        </w:rPr>
        <w:t>{</w:t>
      </w:r>
    </w:p>
    <w:p w14:paraId="3FF30C45" w14:textId="77777777" w:rsidR="000552DD" w:rsidRDefault="000552DD" w:rsidP="000552DD">
      <w:pPr>
        <w:autoSpaceDE w:val="0"/>
        <w:autoSpaceDN w:val="0"/>
        <w:adjustRightInd w:val="0"/>
        <w:rPr>
          <w:rFonts w:ascii="Consolas" w:hAnsi="Consolas" w:cs="Consolas"/>
        </w:rPr>
      </w:pPr>
    </w:p>
    <w:p w14:paraId="6A2A94FF"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color w:val="000000"/>
        </w:rPr>
        <w:t>] = {1232,</w:t>
      </w:r>
    </w:p>
    <w:p w14:paraId="7EA2E3FB"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500,</w:t>
      </w:r>
    </w:p>
    <w:p w14:paraId="4A112339"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643,</w:t>
      </w:r>
    </w:p>
    <w:p w14:paraId="0E81121C"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343,</w:t>
      </w:r>
    </w:p>
    <w:p w14:paraId="08A06BD4"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872,</w:t>
      </w:r>
    </w:p>
    <w:p w14:paraId="0D556B93"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900,</w:t>
      </w:r>
    </w:p>
    <w:p w14:paraId="210CABCA"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1589};</w:t>
      </w:r>
    </w:p>
    <w:p w14:paraId="7E271F7F"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u w:val="single"/>
        </w:rPr>
        <w:t>int</w:t>
      </w:r>
      <w:r>
        <w:rPr>
          <w:rFonts w:ascii="Consolas" w:hAnsi="Consolas" w:cs="Consolas"/>
          <w:color w:val="000000"/>
          <w:u w:val="single"/>
        </w:rPr>
        <w:t xml:space="preserve"> </w:t>
      </w:r>
      <w:proofErr w:type="spellStart"/>
      <w:r>
        <w:rPr>
          <w:rFonts w:ascii="Consolas" w:hAnsi="Consolas" w:cs="Consolas"/>
          <w:color w:val="000000"/>
          <w:u w:val="single"/>
        </w:rPr>
        <w:t>myDayAttendance</w:t>
      </w:r>
      <w:proofErr w:type="spellEnd"/>
      <w:r>
        <w:rPr>
          <w:rFonts w:ascii="Consolas" w:hAnsi="Consolas" w:cs="Consolas"/>
          <w:color w:val="000000"/>
          <w:u w:val="single"/>
        </w:rPr>
        <w:t>;</w:t>
      </w:r>
    </w:p>
    <w:p w14:paraId="3DF05767"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MON</w:t>
      </w:r>
      <w:r>
        <w:rPr>
          <w:rFonts w:ascii="Consolas" w:hAnsi="Consolas" w:cs="Consolas"/>
          <w:color w:val="000000"/>
        </w:rPr>
        <w:t>];</w:t>
      </w:r>
    </w:p>
    <w:p w14:paraId="4855E575" w14:textId="77777777" w:rsidR="000552DD" w:rsidRDefault="000552DD" w:rsidP="000552DD">
      <w:pPr>
        <w:autoSpaceDE w:val="0"/>
        <w:autoSpaceDN w:val="0"/>
        <w:adjustRightInd w:val="0"/>
        <w:rPr>
          <w:rFonts w:ascii="Consolas" w:hAnsi="Consolas" w:cs="Consolas"/>
        </w:rPr>
      </w:pPr>
    </w:p>
    <w:p w14:paraId="22508795"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066E1CF3" w14:textId="77777777" w:rsidR="000552DD" w:rsidRDefault="000552DD" w:rsidP="000552DD">
      <w:pPr>
        <w:autoSpaceDE w:val="0"/>
        <w:autoSpaceDN w:val="0"/>
        <w:adjustRightInd w:val="0"/>
        <w:rPr>
          <w:rFonts w:ascii="Consolas" w:hAnsi="Consolas" w:cs="Consolas"/>
        </w:rPr>
      </w:pPr>
    </w:p>
    <w:p w14:paraId="49594422"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w:t>
      </w:r>
    </w:p>
    <w:p w14:paraId="0097AC7D" w14:textId="77777777" w:rsidR="000552DD" w:rsidRDefault="000552DD" w:rsidP="000552DD">
      <w:pPr>
        <w:autoSpaceDE w:val="0"/>
        <w:autoSpaceDN w:val="0"/>
        <w:adjustRightInd w:val="0"/>
        <w:rPr>
          <w:rFonts w:ascii="Consolas" w:hAnsi="Consolas" w:cs="Consolas"/>
        </w:rPr>
      </w:pPr>
    </w:p>
    <w:p w14:paraId="70DA967C" w14:textId="6541F529" w:rsidR="00232717" w:rsidRDefault="000552DD" w:rsidP="000552DD">
      <w:pPr>
        <w:rPr>
          <w:rFonts w:ascii="Consolas" w:hAnsi="Consolas" w:cs="Consolas"/>
          <w:color w:val="000000"/>
        </w:rPr>
      </w:pPr>
      <w:r>
        <w:rPr>
          <w:rFonts w:ascii="Consolas" w:hAnsi="Consolas" w:cs="Consolas"/>
          <w:color w:val="000000"/>
        </w:rPr>
        <w:t>}</w:t>
      </w:r>
      <w:commentRangeEnd w:id="10"/>
      <w:r w:rsidR="009550EC">
        <w:rPr>
          <w:rStyle w:val="CommentReference"/>
        </w:rPr>
        <w:commentReference w:id="10"/>
      </w:r>
    </w:p>
    <w:p w14:paraId="2E671F0E" w14:textId="451F2AE9" w:rsidR="000552DD" w:rsidRDefault="000552DD" w:rsidP="000552DD">
      <w:pPr>
        <w:rPr>
          <w:rFonts w:ascii="Consolas" w:hAnsi="Consolas" w:cs="Consolas"/>
          <w:color w:val="000000"/>
        </w:rPr>
      </w:pPr>
    </w:p>
    <w:p w14:paraId="009DF78C" w14:textId="497DA74A" w:rsidR="000552DD" w:rsidRDefault="000552DD" w:rsidP="000552DD">
      <w:r>
        <w:t xml:space="preserve">The </w:t>
      </w:r>
      <w:proofErr w:type="spellStart"/>
      <w:r>
        <w:t>enum</w:t>
      </w:r>
      <w:proofErr w:type="spellEnd"/>
      <w:r>
        <w:t xml:space="preserve"> </w:t>
      </w:r>
      <w:r w:rsidR="009550EC">
        <w:t xml:space="preserve">keyword and definition </w:t>
      </w:r>
      <w:r>
        <w:t>at the top</w:t>
      </w:r>
      <w:r w:rsidR="009550EC">
        <w:t xml:space="preserve"> of the code</w:t>
      </w:r>
      <w:r>
        <w:t xml:space="preserve"> defines a set of expressions that can later be used in place of numbers. In this case SUN can be used for 0, MON can be used for 1, TUE can be used for 2, and so on. Now notice in the code that instead of using the command:</w:t>
      </w:r>
    </w:p>
    <w:p w14:paraId="58725219" w14:textId="77777777" w:rsidR="000552DD" w:rsidRDefault="000552DD" w:rsidP="000552DD"/>
    <w:p w14:paraId="5FF1DF2D" w14:textId="1BD890D5" w:rsidR="000552DD" w:rsidRDefault="000552DD" w:rsidP="000552DD">
      <w:pPr>
        <w:autoSpaceDE w:val="0"/>
        <w:autoSpaceDN w:val="0"/>
        <w:adjustRightInd w:val="0"/>
        <w:rPr>
          <w:rFonts w:ascii="Consolas" w:hAnsi="Consolas" w:cs="Consolas"/>
        </w:rPr>
      </w:pPr>
      <w:r>
        <w:t xml:space="preserve"> </w:t>
      </w: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1</w:t>
      </w:r>
      <w:r>
        <w:rPr>
          <w:rFonts w:ascii="Consolas" w:hAnsi="Consolas" w:cs="Consolas"/>
          <w:color w:val="000000"/>
        </w:rPr>
        <w:t>];</w:t>
      </w:r>
    </w:p>
    <w:p w14:paraId="57BE09C7" w14:textId="249A6C17" w:rsidR="000552DD" w:rsidRDefault="000552DD" w:rsidP="000552DD"/>
    <w:p w14:paraId="5331716A" w14:textId="55BA8ED5" w:rsidR="000552DD" w:rsidRDefault="000552DD" w:rsidP="000552DD">
      <w:r>
        <w:t>you can use the command:</w:t>
      </w:r>
    </w:p>
    <w:p w14:paraId="71066122" w14:textId="1CC95ACD" w:rsidR="000552DD" w:rsidRDefault="000552DD" w:rsidP="000552DD"/>
    <w:p w14:paraId="56486395" w14:textId="77777777" w:rsidR="000552DD" w:rsidRDefault="000552DD" w:rsidP="000552DD">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myDayAttendance</w:t>
      </w:r>
      <w:proofErr w:type="spellEnd"/>
      <w:r>
        <w:rPr>
          <w:rFonts w:ascii="Consolas" w:hAnsi="Consolas" w:cs="Consolas"/>
          <w:color w:val="000000"/>
        </w:rPr>
        <w:t xml:space="preserve"> = </w:t>
      </w:r>
      <w:proofErr w:type="spellStart"/>
      <w:proofErr w:type="gramStart"/>
      <w:r>
        <w:rPr>
          <w:rFonts w:ascii="Consolas" w:hAnsi="Consolas" w:cs="Consolas"/>
          <w:color w:val="000000"/>
        </w:rPr>
        <w:t>dayAttendance</w:t>
      </w:r>
      <w:proofErr w:type="spellEnd"/>
      <w:r>
        <w:rPr>
          <w:rFonts w:ascii="Consolas" w:hAnsi="Consolas" w:cs="Consolas"/>
          <w:color w:val="000000"/>
        </w:rPr>
        <w:t>[</w:t>
      </w:r>
      <w:proofErr w:type="gramEnd"/>
      <w:r>
        <w:rPr>
          <w:rFonts w:ascii="Consolas" w:hAnsi="Consolas" w:cs="Consolas"/>
          <w:i/>
          <w:iCs/>
          <w:color w:val="0000C0"/>
          <w:shd w:val="clear" w:color="auto" w:fill="D4D4D4"/>
        </w:rPr>
        <w:t>MON</w:t>
      </w:r>
      <w:r>
        <w:rPr>
          <w:rFonts w:ascii="Consolas" w:hAnsi="Consolas" w:cs="Consolas"/>
          <w:color w:val="000000"/>
        </w:rPr>
        <w:t>];</w:t>
      </w:r>
    </w:p>
    <w:p w14:paraId="73AD3147" w14:textId="5E390CD3" w:rsidR="000552DD" w:rsidRDefault="000552DD" w:rsidP="000552DD"/>
    <w:p w14:paraId="4DADE580" w14:textId="12C6CA5D" w:rsidR="000552DD" w:rsidRDefault="000552DD" w:rsidP="000552DD">
      <w:r>
        <w:t>This make</w:t>
      </w:r>
      <w:r w:rsidR="009550EC">
        <w:t>s</w:t>
      </w:r>
      <w:r>
        <w:t xml:space="preserve"> it clearer to </w:t>
      </w:r>
      <w:r w:rsidR="009550EC">
        <w:t xml:space="preserve">yourself and others </w:t>
      </w:r>
      <w:r>
        <w:t>that you are looking for the attendance associated with Monday.</w:t>
      </w:r>
    </w:p>
    <w:p w14:paraId="599F3C6B" w14:textId="18F0034F" w:rsidR="00BA3434" w:rsidRPr="00EA6425" w:rsidRDefault="00BA3434" w:rsidP="00EA6425">
      <w:pPr>
        <w:pStyle w:val="Heading1"/>
      </w:pPr>
      <w:r w:rsidRPr="00EA6425">
        <w:t>Pointers</w:t>
      </w:r>
    </w:p>
    <w:p w14:paraId="0C0CEEE9" w14:textId="467C1B4E" w:rsidR="00BA3434" w:rsidRDefault="00BA3434" w:rsidP="00105CA3">
      <w:pPr>
        <w:rPr>
          <w:color w:val="000000"/>
        </w:rPr>
      </w:pPr>
      <w:r>
        <w:rPr>
          <w:color w:val="000000"/>
        </w:rPr>
        <w:t xml:space="preserve">One of the most powerful, but also most confusing aspect of C programming is the use of Pointers. </w:t>
      </w:r>
      <w:r w:rsidR="00CF7688">
        <w:rPr>
          <w:color w:val="000000"/>
        </w:rPr>
        <w:t xml:space="preserve">Pointers, most simply defined, are a way to access memory using the address instead of the name of a location. These are useful mainly it three situations. </w:t>
      </w:r>
      <w:bookmarkStart w:id="11" w:name="_Hlk41991634"/>
      <w:r w:rsidR="00CF7688">
        <w:rPr>
          <w:color w:val="000000"/>
        </w:rPr>
        <w:t xml:space="preserve">The first is when accessing hardware that looks like memory. The second is in passing large chunks of information. The third is when trying to dynamically (during run time) decide what function to execute. </w:t>
      </w:r>
      <w:bookmarkEnd w:id="11"/>
      <w:r w:rsidR="00CF7688">
        <w:rPr>
          <w:color w:val="000000"/>
        </w:rPr>
        <w:t>Let’s go over the basics of pointers.</w:t>
      </w:r>
    </w:p>
    <w:p w14:paraId="22305EDF" w14:textId="34B45B31" w:rsidR="00CF7688" w:rsidRDefault="00CF7688" w:rsidP="00105CA3">
      <w:pPr>
        <w:rPr>
          <w:color w:val="000000"/>
        </w:rPr>
      </w:pPr>
    </w:p>
    <w:p w14:paraId="061B39E6" w14:textId="1C8EB832" w:rsidR="00CF7688" w:rsidRDefault="00B95D5E" w:rsidP="00105CA3">
      <w:pPr>
        <w:rPr>
          <w:color w:val="000000"/>
        </w:rPr>
      </w:pPr>
      <w:r>
        <w:rPr>
          <w:color w:val="000000"/>
        </w:rPr>
        <w:t>Enter this code into this week’s project.</w:t>
      </w:r>
    </w:p>
    <w:p w14:paraId="280C24E4" w14:textId="74EFFC7E" w:rsidR="00CF7688" w:rsidRDefault="00CF7688" w:rsidP="00105CA3">
      <w:pPr>
        <w:rPr>
          <w:color w:val="000000"/>
        </w:rPr>
      </w:pPr>
    </w:p>
    <w:p w14:paraId="45F9CE60" w14:textId="77777777" w:rsidR="00ED1A09" w:rsidRDefault="00ED1A09" w:rsidP="00ED1A09">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msp.h</w:t>
      </w:r>
      <w:proofErr w:type="spellEnd"/>
      <w:r>
        <w:rPr>
          <w:rFonts w:ascii="Consolas" w:hAnsi="Consolas" w:cs="Consolas"/>
          <w:color w:val="2A00FF"/>
        </w:rPr>
        <w:t>&gt;</w:t>
      </w:r>
    </w:p>
    <w:p w14:paraId="1B6F18DC" w14:textId="77777777" w:rsidR="00ED1A09" w:rsidRDefault="00ED1A09" w:rsidP="00ED1A09">
      <w:pPr>
        <w:autoSpaceDE w:val="0"/>
        <w:autoSpaceDN w:val="0"/>
        <w:adjustRightInd w:val="0"/>
        <w:rPr>
          <w:rFonts w:ascii="Consolas" w:hAnsi="Consolas" w:cs="Consolas"/>
        </w:rPr>
      </w:pPr>
    </w:p>
    <w:p w14:paraId="10197D8D" w14:textId="77777777" w:rsidR="00ED1A09" w:rsidRDefault="00ED1A09" w:rsidP="00ED1A09">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shd w:val="clear" w:color="auto" w:fill="D4D4D4"/>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3CF24498" w14:textId="77777777" w:rsidR="00ED1A09" w:rsidRDefault="00ED1A09" w:rsidP="00ED1A09">
      <w:pPr>
        <w:autoSpaceDE w:val="0"/>
        <w:autoSpaceDN w:val="0"/>
        <w:adjustRightInd w:val="0"/>
        <w:rPr>
          <w:rFonts w:ascii="Consolas" w:hAnsi="Consolas" w:cs="Consolas"/>
        </w:rPr>
      </w:pPr>
    </w:p>
    <w:p w14:paraId="353E41CD" w14:textId="77777777" w:rsidR="00ED1A09" w:rsidRDefault="00ED1A09" w:rsidP="00ED1A09">
      <w:pPr>
        <w:autoSpaceDE w:val="0"/>
        <w:autoSpaceDN w:val="0"/>
        <w:adjustRightInd w:val="0"/>
        <w:rPr>
          <w:rFonts w:ascii="Consolas" w:hAnsi="Consolas" w:cs="Consolas"/>
        </w:rPr>
      </w:pPr>
      <w:r>
        <w:rPr>
          <w:rFonts w:ascii="Consolas" w:hAnsi="Consolas" w:cs="Consolas"/>
          <w:color w:val="3F7F5F"/>
        </w:rPr>
        <w:t>/**</w:t>
      </w:r>
    </w:p>
    <w:p w14:paraId="306F335C" w14:textId="77777777" w:rsidR="00ED1A09" w:rsidRDefault="00ED1A09" w:rsidP="00ED1A09">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35121AC0" w14:textId="77777777" w:rsidR="00ED1A09" w:rsidRDefault="00ED1A09" w:rsidP="00ED1A09">
      <w:pPr>
        <w:autoSpaceDE w:val="0"/>
        <w:autoSpaceDN w:val="0"/>
        <w:adjustRightInd w:val="0"/>
        <w:rPr>
          <w:rFonts w:ascii="Consolas" w:hAnsi="Consolas" w:cs="Consolas"/>
        </w:rPr>
      </w:pPr>
      <w:r>
        <w:rPr>
          <w:rFonts w:ascii="Consolas" w:hAnsi="Consolas" w:cs="Consolas"/>
          <w:color w:val="3F7F5F"/>
        </w:rPr>
        <w:t xml:space="preserve"> */</w:t>
      </w:r>
    </w:p>
    <w:p w14:paraId="129918C9" w14:textId="77777777" w:rsidR="00ED1A09" w:rsidRDefault="00ED1A09" w:rsidP="00ED1A09">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1658931D"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w:t>
      </w:r>
    </w:p>
    <w:p w14:paraId="5F108CEF"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18FB9F05" w14:textId="77777777" w:rsidR="00ED1A09" w:rsidRDefault="00ED1A09" w:rsidP="00ED1A09">
      <w:pPr>
        <w:autoSpaceDE w:val="0"/>
        <w:autoSpaceDN w:val="0"/>
        <w:adjustRightInd w:val="0"/>
        <w:rPr>
          <w:rFonts w:ascii="Consolas" w:hAnsi="Consolas" w:cs="Consolas"/>
        </w:rPr>
      </w:pPr>
    </w:p>
    <w:p w14:paraId="08102F67"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test1 = </w:t>
      </w:r>
      <w:proofErr w:type="gramStart"/>
      <w:r>
        <w:rPr>
          <w:rFonts w:ascii="Consolas" w:hAnsi="Consolas" w:cs="Consolas"/>
          <w:color w:val="000000"/>
        </w:rPr>
        <w:t>0;</w:t>
      </w:r>
      <w:proofErr w:type="gramEnd"/>
    </w:p>
    <w:p w14:paraId="6FF738D0"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ptrTest</w:t>
      </w:r>
      <w:proofErr w:type="spellEnd"/>
      <w:r>
        <w:rPr>
          <w:rFonts w:ascii="Consolas" w:hAnsi="Consolas" w:cs="Consolas"/>
          <w:color w:val="000000"/>
        </w:rPr>
        <w:t xml:space="preserve"> = &amp;</w:t>
      </w:r>
      <w:proofErr w:type="gramStart"/>
      <w:r>
        <w:rPr>
          <w:rFonts w:ascii="Consolas" w:hAnsi="Consolas" w:cs="Consolas"/>
          <w:color w:val="000000"/>
        </w:rPr>
        <w:t>test1;</w:t>
      </w:r>
      <w:proofErr w:type="gramEnd"/>
    </w:p>
    <w:p w14:paraId="7A4B7ED1" w14:textId="77777777" w:rsidR="00ED1A09" w:rsidRDefault="00ED1A09" w:rsidP="00ED1A09">
      <w:pPr>
        <w:autoSpaceDE w:val="0"/>
        <w:autoSpaceDN w:val="0"/>
        <w:adjustRightInd w:val="0"/>
        <w:rPr>
          <w:rFonts w:ascii="Consolas" w:hAnsi="Consolas" w:cs="Consolas"/>
        </w:rPr>
      </w:pPr>
    </w:p>
    <w:p w14:paraId="3D4D107C"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ptrTest</w:t>
      </w:r>
      <w:proofErr w:type="spellEnd"/>
      <w:r>
        <w:rPr>
          <w:rFonts w:ascii="Consolas" w:hAnsi="Consolas" w:cs="Consolas"/>
          <w:color w:val="000000"/>
        </w:rPr>
        <w:t xml:space="preserve"> = </w:t>
      </w:r>
      <w:proofErr w:type="gramStart"/>
      <w:r>
        <w:rPr>
          <w:rFonts w:ascii="Consolas" w:hAnsi="Consolas" w:cs="Consolas"/>
          <w:color w:val="000000"/>
        </w:rPr>
        <w:t>3;</w:t>
      </w:r>
      <w:proofErr w:type="gramEnd"/>
    </w:p>
    <w:p w14:paraId="507E48ED" w14:textId="77777777" w:rsidR="00ED1A09" w:rsidRDefault="00ED1A09" w:rsidP="00ED1A09">
      <w:pPr>
        <w:autoSpaceDE w:val="0"/>
        <w:autoSpaceDN w:val="0"/>
        <w:adjustRightInd w:val="0"/>
        <w:rPr>
          <w:rFonts w:ascii="Consolas" w:hAnsi="Consolas" w:cs="Consolas"/>
        </w:rPr>
      </w:pPr>
    </w:p>
    <w:p w14:paraId="17C08ACF"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shd w:val="clear" w:color="auto" w:fill="D4D4D4"/>
        </w:rPr>
        <w:t>test</w:t>
      </w:r>
      <w:r>
        <w:rPr>
          <w:rFonts w:ascii="Consolas" w:hAnsi="Consolas" w:cs="Consolas"/>
          <w:color w:val="000000"/>
        </w:rPr>
        <w:t>(</w:t>
      </w:r>
      <w:proofErr w:type="spellStart"/>
      <w:r>
        <w:rPr>
          <w:rFonts w:ascii="Consolas" w:hAnsi="Consolas" w:cs="Consolas"/>
          <w:color w:val="000000"/>
        </w:rPr>
        <w:t>ptrTest</w:t>
      </w:r>
      <w:proofErr w:type="spellEnd"/>
      <w:proofErr w:type="gramStart"/>
      <w:r>
        <w:rPr>
          <w:rFonts w:ascii="Consolas" w:hAnsi="Consolas" w:cs="Consolas"/>
          <w:color w:val="000000"/>
        </w:rPr>
        <w:t>);</w:t>
      </w:r>
      <w:proofErr w:type="gramEnd"/>
    </w:p>
    <w:p w14:paraId="5099F174"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w:t>
      </w:r>
    </w:p>
    <w:p w14:paraId="3CD0C934" w14:textId="77777777" w:rsidR="00ED1A09" w:rsidRDefault="00ED1A09" w:rsidP="00ED1A09">
      <w:pPr>
        <w:autoSpaceDE w:val="0"/>
        <w:autoSpaceDN w:val="0"/>
        <w:adjustRightInd w:val="0"/>
        <w:rPr>
          <w:rFonts w:ascii="Consolas" w:hAnsi="Consolas" w:cs="Consolas"/>
        </w:rPr>
      </w:pPr>
    </w:p>
    <w:p w14:paraId="30C3B678" w14:textId="77777777" w:rsidR="00ED1A09" w:rsidRDefault="00ED1A09" w:rsidP="00ED1A09">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shd w:val="clear" w:color="auto" w:fill="D4D4D4"/>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5F3BE69E"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w:t>
      </w:r>
    </w:p>
    <w:p w14:paraId="180B311D"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*test2 = </w:t>
      </w:r>
      <w:proofErr w:type="gramStart"/>
      <w:r>
        <w:rPr>
          <w:rFonts w:ascii="Consolas" w:hAnsi="Consolas" w:cs="Consolas"/>
          <w:color w:val="000000"/>
        </w:rPr>
        <w:t>4;</w:t>
      </w:r>
      <w:proofErr w:type="gramEnd"/>
    </w:p>
    <w:p w14:paraId="0067E6BA" w14:textId="77777777" w:rsidR="00ED1A09" w:rsidRDefault="00ED1A09" w:rsidP="00ED1A09">
      <w:pPr>
        <w:autoSpaceDE w:val="0"/>
        <w:autoSpaceDN w:val="0"/>
        <w:adjustRightInd w:val="0"/>
        <w:rPr>
          <w:rFonts w:ascii="Consolas" w:hAnsi="Consolas" w:cs="Consolas"/>
        </w:rPr>
      </w:pPr>
    </w:p>
    <w:p w14:paraId="2D0B2219"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1F27D939" w14:textId="77777777" w:rsidR="00ED1A09" w:rsidRDefault="00ED1A09" w:rsidP="00ED1A09">
      <w:pPr>
        <w:autoSpaceDE w:val="0"/>
        <w:autoSpaceDN w:val="0"/>
        <w:adjustRightInd w:val="0"/>
        <w:rPr>
          <w:rFonts w:ascii="Consolas" w:hAnsi="Consolas" w:cs="Consolas"/>
        </w:rPr>
      </w:pPr>
      <w:r>
        <w:rPr>
          <w:rFonts w:ascii="Consolas" w:hAnsi="Consolas" w:cs="Consolas"/>
          <w:color w:val="000000"/>
        </w:rPr>
        <w:t>}</w:t>
      </w:r>
    </w:p>
    <w:p w14:paraId="04058C4C" w14:textId="77777777" w:rsidR="00CF7688" w:rsidRDefault="00CF7688" w:rsidP="00105CA3">
      <w:pPr>
        <w:rPr>
          <w:color w:val="000000"/>
        </w:rPr>
      </w:pPr>
    </w:p>
    <w:p w14:paraId="623845FF" w14:textId="5379CE19" w:rsidR="007A7BC5" w:rsidRDefault="00CF7688" w:rsidP="00105CA3">
      <w:pPr>
        <w:rPr>
          <w:color w:val="000000"/>
        </w:rPr>
      </w:pPr>
      <w:r>
        <w:rPr>
          <w:color w:val="000000"/>
        </w:rPr>
        <w:t>T</w:t>
      </w:r>
      <w:r w:rsidR="007A7BC5">
        <w:rPr>
          <w:color w:val="000000"/>
        </w:rPr>
        <w:t>here are several new operators here that you will need to understand. Let’s look at the line:</w:t>
      </w:r>
    </w:p>
    <w:p w14:paraId="02E478E4" w14:textId="11FE7436" w:rsidR="007A7BC5" w:rsidRDefault="007A7BC5" w:rsidP="00105CA3">
      <w:pPr>
        <w:rPr>
          <w:color w:val="000000"/>
        </w:rPr>
      </w:pPr>
    </w:p>
    <w:p w14:paraId="69BCE3A1" w14:textId="7EE2293C" w:rsidR="007A7BC5" w:rsidRPr="00F56CF2" w:rsidRDefault="007A7BC5" w:rsidP="00105CA3">
      <w:pPr>
        <w:rPr>
          <w:i/>
          <w:iCs/>
          <w:color w:val="000000"/>
        </w:rPr>
      </w:pPr>
      <w:r w:rsidRPr="00F56CF2">
        <w:rPr>
          <w:i/>
          <w:iCs/>
          <w:color w:val="000000"/>
        </w:rPr>
        <w:t>int *</w:t>
      </w:r>
      <w:proofErr w:type="spellStart"/>
      <w:r w:rsidR="00ED1A09">
        <w:rPr>
          <w:i/>
          <w:iCs/>
          <w:color w:val="000000"/>
        </w:rPr>
        <w:t>ptrTest</w:t>
      </w:r>
      <w:proofErr w:type="spellEnd"/>
      <w:r w:rsidRPr="00F56CF2">
        <w:rPr>
          <w:i/>
          <w:iCs/>
          <w:color w:val="000000"/>
        </w:rPr>
        <w:t xml:space="preserve"> = &amp;</w:t>
      </w:r>
      <w:r w:rsidR="00ED1A09">
        <w:rPr>
          <w:i/>
          <w:iCs/>
          <w:color w:val="000000"/>
        </w:rPr>
        <w:t>test1</w:t>
      </w:r>
      <w:r w:rsidRPr="00F56CF2">
        <w:rPr>
          <w:i/>
          <w:iCs/>
          <w:color w:val="000000"/>
        </w:rPr>
        <w:t xml:space="preserve">. </w:t>
      </w:r>
    </w:p>
    <w:p w14:paraId="5E53E2F1" w14:textId="77777777" w:rsidR="00B95D5E" w:rsidRDefault="00B95D5E" w:rsidP="00105CA3">
      <w:pPr>
        <w:rPr>
          <w:color w:val="000000"/>
        </w:rPr>
      </w:pPr>
    </w:p>
    <w:p w14:paraId="2A758654" w14:textId="6270415F" w:rsidR="00F541FE" w:rsidRDefault="007A7BC5" w:rsidP="00105CA3">
      <w:pPr>
        <w:rPr>
          <w:color w:val="000000"/>
        </w:rPr>
      </w:pPr>
      <w:r>
        <w:rPr>
          <w:color w:val="000000"/>
        </w:rPr>
        <w:t>The int *</w:t>
      </w:r>
      <w:proofErr w:type="spellStart"/>
      <w:r w:rsidR="00ED1A09">
        <w:rPr>
          <w:color w:val="000000"/>
        </w:rPr>
        <w:t>ptrTest</w:t>
      </w:r>
      <w:proofErr w:type="spellEnd"/>
      <w:r>
        <w:rPr>
          <w:color w:val="000000"/>
        </w:rPr>
        <w:t xml:space="preserve"> is a</w:t>
      </w:r>
      <w:r w:rsidR="00B95D5E">
        <w:rPr>
          <w:color w:val="000000"/>
        </w:rPr>
        <w:t>n</w:t>
      </w:r>
      <w:r>
        <w:rPr>
          <w:color w:val="000000"/>
        </w:rPr>
        <w:t xml:space="preserve"> operator</w:t>
      </w:r>
      <w:r w:rsidR="00B95D5E">
        <w:rPr>
          <w:color w:val="000000"/>
        </w:rPr>
        <w:t xml:space="preserve"> you </w:t>
      </w:r>
      <w:proofErr w:type="gramStart"/>
      <w:r w:rsidR="00B95D5E">
        <w:rPr>
          <w:color w:val="000000"/>
        </w:rPr>
        <w:t>haven’t</w:t>
      </w:r>
      <w:proofErr w:type="gramEnd"/>
      <w:r w:rsidR="00B95D5E">
        <w:rPr>
          <w:color w:val="000000"/>
        </w:rPr>
        <w:t xml:space="preserve"> seen before</w:t>
      </w:r>
      <w:r>
        <w:rPr>
          <w:color w:val="000000"/>
        </w:rPr>
        <w:t xml:space="preserve">. </w:t>
      </w:r>
      <w:r w:rsidR="00B95D5E">
        <w:rPr>
          <w:color w:val="000000"/>
        </w:rPr>
        <w:t>When</w:t>
      </w:r>
      <w:r>
        <w:rPr>
          <w:color w:val="000000"/>
        </w:rPr>
        <w:t xml:space="preserve"> used this way </w:t>
      </w:r>
      <w:r w:rsidR="00B95D5E">
        <w:rPr>
          <w:color w:val="000000"/>
        </w:rPr>
        <w:t xml:space="preserve">it tells the compiler </w:t>
      </w:r>
      <w:r>
        <w:rPr>
          <w:color w:val="000000"/>
        </w:rPr>
        <w:t xml:space="preserve">that the variable </w:t>
      </w:r>
      <w:proofErr w:type="spellStart"/>
      <w:r w:rsidR="00ED1A09">
        <w:rPr>
          <w:i/>
          <w:iCs/>
          <w:color w:val="000000"/>
        </w:rPr>
        <w:t>ptrTest</w:t>
      </w:r>
      <w:proofErr w:type="spellEnd"/>
      <w:r>
        <w:rPr>
          <w:color w:val="000000"/>
        </w:rPr>
        <w:t xml:space="preserve"> is of type physical memory address of an integer. </w:t>
      </w:r>
      <w:r w:rsidR="00F541FE">
        <w:rPr>
          <w:color w:val="000000"/>
        </w:rPr>
        <w:t xml:space="preserve">One of the interesting aspects of using a pointer is that you move into the space where you will be manipulating physical addresses. </w:t>
      </w:r>
      <w:proofErr w:type="gramStart"/>
      <w:r w:rsidR="00F541FE">
        <w:rPr>
          <w:color w:val="000000"/>
        </w:rPr>
        <w:t>Let’s</w:t>
      </w:r>
      <w:proofErr w:type="gramEnd"/>
      <w:r w:rsidR="00F541FE">
        <w:rPr>
          <w:color w:val="000000"/>
        </w:rPr>
        <w:t xml:space="preserve"> start with a simple diagram of physical memory:</w:t>
      </w:r>
    </w:p>
    <w:p w14:paraId="7EE3F78E" w14:textId="0A9CFBC0" w:rsidR="00F541FE" w:rsidRDefault="00F541FE" w:rsidP="00105CA3">
      <w:pPr>
        <w:rPr>
          <w:color w:val="000000"/>
        </w:rPr>
      </w:pPr>
    </w:p>
    <w:p w14:paraId="43729D49" w14:textId="08691BFF" w:rsidR="00F541FE" w:rsidRDefault="00F541FE" w:rsidP="00D649E0">
      <w:pPr>
        <w:jc w:val="center"/>
        <w:rPr>
          <w:color w:val="000000"/>
        </w:rPr>
      </w:pPr>
      <w:r>
        <w:rPr>
          <w:noProof/>
          <w:color w:val="000000"/>
        </w:rPr>
        <w:drawing>
          <wp:inline distT="0" distB="0" distL="0" distR="0" wp14:anchorId="66C6381C" wp14:editId="13EC50B0">
            <wp:extent cx="2770552" cy="212991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0716" cy="2137730"/>
                    </a:xfrm>
                    <a:prstGeom prst="rect">
                      <a:avLst/>
                    </a:prstGeom>
                    <a:noFill/>
                    <a:ln>
                      <a:noFill/>
                    </a:ln>
                  </pic:spPr>
                </pic:pic>
              </a:graphicData>
            </a:graphic>
          </wp:inline>
        </w:drawing>
      </w:r>
    </w:p>
    <w:p w14:paraId="4CFBA870" w14:textId="77777777" w:rsidR="00F541FE" w:rsidRDefault="00F541FE" w:rsidP="00105CA3">
      <w:pPr>
        <w:rPr>
          <w:color w:val="000000"/>
        </w:rPr>
      </w:pPr>
    </w:p>
    <w:p w14:paraId="7CA4C681" w14:textId="77777777" w:rsidR="00F541FE" w:rsidRDefault="00F541FE" w:rsidP="00105CA3">
      <w:pPr>
        <w:rPr>
          <w:color w:val="000000"/>
        </w:rPr>
      </w:pPr>
      <w:r>
        <w:rPr>
          <w:color w:val="000000"/>
        </w:rPr>
        <w:t>Each of the numbers represent a different physical storage location. The 0x at the start indicates that the number is a hex value, it is easiest to express large digital numbers like this in x.</w:t>
      </w:r>
    </w:p>
    <w:p w14:paraId="7DFA0BF0" w14:textId="77777777" w:rsidR="00F541FE" w:rsidRDefault="00F541FE" w:rsidP="00105CA3">
      <w:pPr>
        <w:rPr>
          <w:color w:val="000000"/>
        </w:rPr>
      </w:pPr>
    </w:p>
    <w:p w14:paraId="56A4CF62" w14:textId="5525D181" w:rsidR="00F541FE" w:rsidRDefault="00F541FE" w:rsidP="00105CA3">
      <w:pPr>
        <w:rPr>
          <w:color w:val="000000"/>
        </w:rPr>
      </w:pPr>
      <w:r>
        <w:rPr>
          <w:color w:val="000000"/>
        </w:rPr>
        <w:t xml:space="preserve">When you declare a variable in C, the system sets aside some location in memory for your value. The variable name is how the program translates the address to something you can access in your program. </w:t>
      </w:r>
      <w:proofErr w:type="gramStart"/>
      <w:r>
        <w:rPr>
          <w:color w:val="000000"/>
        </w:rPr>
        <w:t>So</w:t>
      </w:r>
      <w:proofErr w:type="gramEnd"/>
      <w:r>
        <w:rPr>
          <w:color w:val="000000"/>
        </w:rPr>
        <w:t xml:space="preserve"> if you set aside a variable that was a single address location, and the name was test</w:t>
      </w:r>
      <w:r w:rsidR="00ED1A09">
        <w:rPr>
          <w:color w:val="000000"/>
        </w:rPr>
        <w:t>1</w:t>
      </w:r>
      <w:r>
        <w:rPr>
          <w:color w:val="000000"/>
        </w:rPr>
        <w:t>, and you set the value to 3, the memory might look something like this:</w:t>
      </w:r>
    </w:p>
    <w:p w14:paraId="26E3170F" w14:textId="70F86214" w:rsidR="00ED1A09" w:rsidRDefault="00ED1A09" w:rsidP="00105CA3">
      <w:pPr>
        <w:rPr>
          <w:color w:val="000000"/>
        </w:rPr>
      </w:pPr>
    </w:p>
    <w:p w14:paraId="03D78BFC" w14:textId="078626F6" w:rsidR="00ED1A09" w:rsidRDefault="00ED1A09" w:rsidP="00D649E0">
      <w:pPr>
        <w:jc w:val="center"/>
        <w:rPr>
          <w:color w:val="000000"/>
        </w:rPr>
      </w:pPr>
      <w:r>
        <w:rPr>
          <w:noProof/>
          <w:color w:val="000000"/>
        </w:rPr>
        <w:drawing>
          <wp:inline distT="0" distB="0" distL="0" distR="0" wp14:anchorId="26036131" wp14:editId="4DD4610B">
            <wp:extent cx="3186477" cy="1969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4513" cy="1981102"/>
                    </a:xfrm>
                    <a:prstGeom prst="rect">
                      <a:avLst/>
                    </a:prstGeom>
                    <a:noFill/>
                    <a:ln>
                      <a:noFill/>
                    </a:ln>
                  </pic:spPr>
                </pic:pic>
              </a:graphicData>
            </a:graphic>
          </wp:inline>
        </w:drawing>
      </w:r>
    </w:p>
    <w:p w14:paraId="2FAE0CB9" w14:textId="77777777" w:rsidR="00F541FE" w:rsidRDefault="00F541FE" w:rsidP="00105CA3">
      <w:pPr>
        <w:rPr>
          <w:color w:val="000000"/>
        </w:rPr>
      </w:pPr>
    </w:p>
    <w:p w14:paraId="611031CE" w14:textId="679BB797" w:rsidR="00F541FE" w:rsidRDefault="00F541FE" w:rsidP="00D649E0">
      <w:pPr>
        <w:jc w:val="center"/>
        <w:rPr>
          <w:color w:val="000000"/>
        </w:rPr>
      </w:pPr>
    </w:p>
    <w:p w14:paraId="33DF659E" w14:textId="77777777" w:rsidR="00F541FE" w:rsidRDefault="00F541FE" w:rsidP="00105CA3">
      <w:pPr>
        <w:rPr>
          <w:color w:val="000000"/>
        </w:rPr>
      </w:pPr>
    </w:p>
    <w:p w14:paraId="7BEED26C" w14:textId="689DFDA9" w:rsidR="005E0D2F" w:rsidRDefault="00F541FE" w:rsidP="00105CA3">
      <w:pPr>
        <w:rPr>
          <w:color w:val="000000"/>
        </w:rPr>
      </w:pPr>
      <w:r>
        <w:rPr>
          <w:color w:val="000000"/>
        </w:rPr>
        <w:t xml:space="preserve">During normal C programming you </w:t>
      </w:r>
      <w:proofErr w:type="gramStart"/>
      <w:r>
        <w:rPr>
          <w:color w:val="000000"/>
        </w:rPr>
        <w:t>don’t</w:t>
      </w:r>
      <w:proofErr w:type="gramEnd"/>
      <w:r>
        <w:rPr>
          <w:color w:val="000000"/>
        </w:rPr>
        <w:t xml:space="preserve"> really have to know about the actual addresses, rather you use the variable names. However, there are times in C programming when you </w:t>
      </w:r>
      <w:proofErr w:type="gramStart"/>
      <w:r>
        <w:rPr>
          <w:color w:val="000000"/>
        </w:rPr>
        <w:t>actually want</w:t>
      </w:r>
      <w:proofErr w:type="gramEnd"/>
      <w:r>
        <w:rPr>
          <w:color w:val="000000"/>
        </w:rPr>
        <w:t xml:space="preserve"> access to the address. This is when you would use a pointer. </w:t>
      </w:r>
      <w:r w:rsidR="001B389F">
        <w:rPr>
          <w:color w:val="000000"/>
        </w:rPr>
        <w:t xml:space="preserve">When you use the * notation to declare a variable, you are telling the compiler that you want a memory space that will hold an address. To fill that memory </w:t>
      </w:r>
      <w:proofErr w:type="gramStart"/>
      <w:r w:rsidR="001B389F">
        <w:rPr>
          <w:color w:val="000000"/>
        </w:rPr>
        <w:t>location</w:t>
      </w:r>
      <w:proofErr w:type="gramEnd"/>
      <w:r w:rsidR="001B389F">
        <w:rPr>
          <w:color w:val="000000"/>
        </w:rPr>
        <w:t xml:space="preserve"> you can ask the compiler to return the physical address of the </w:t>
      </w:r>
      <w:proofErr w:type="spellStart"/>
      <w:r w:rsidR="007A7BC5">
        <w:rPr>
          <w:color w:val="000000"/>
        </w:rPr>
        <w:t>The</w:t>
      </w:r>
      <w:proofErr w:type="spellEnd"/>
      <w:r w:rsidR="007A7BC5">
        <w:rPr>
          <w:color w:val="000000"/>
        </w:rPr>
        <w:t xml:space="preserve"> </w:t>
      </w:r>
      <w:proofErr w:type="spellStart"/>
      <w:r w:rsidR="00ED1A09">
        <w:rPr>
          <w:color w:val="000000"/>
        </w:rPr>
        <w:t>ptrTest</w:t>
      </w:r>
      <w:proofErr w:type="spellEnd"/>
      <w:r w:rsidR="007A7BC5">
        <w:rPr>
          <w:color w:val="000000"/>
        </w:rPr>
        <w:t xml:space="preserve"> variable will hold the physical address that will “point to” an integer stored somewhere else in memory.</w:t>
      </w:r>
      <w:r w:rsidR="003D65F8">
        <w:rPr>
          <w:color w:val="000000"/>
        </w:rPr>
        <w:t xml:space="preserve"> </w:t>
      </w:r>
      <w:r w:rsidR="005E0D2F">
        <w:rPr>
          <w:color w:val="000000"/>
        </w:rPr>
        <w:t>When you want to change the value that the pointer is pointing to, you use the * command before the variable name.</w:t>
      </w:r>
    </w:p>
    <w:p w14:paraId="147B6F40" w14:textId="77777777" w:rsidR="005E0D2F" w:rsidRDefault="005E0D2F" w:rsidP="00105CA3">
      <w:pPr>
        <w:rPr>
          <w:color w:val="000000"/>
        </w:rPr>
      </w:pPr>
    </w:p>
    <w:p w14:paraId="45B3BFA4" w14:textId="140B6702" w:rsidR="007A7BC5" w:rsidRDefault="003D65F8" w:rsidP="00105CA3">
      <w:pPr>
        <w:rPr>
          <w:color w:val="000000"/>
        </w:rPr>
      </w:pPr>
      <w:r>
        <w:rPr>
          <w:color w:val="000000"/>
        </w:rPr>
        <w:t>Perhaps a</w:t>
      </w:r>
      <w:r w:rsidR="00ED1A09">
        <w:rPr>
          <w:color w:val="000000"/>
        </w:rPr>
        <w:t>nother</w:t>
      </w:r>
      <w:r>
        <w:rPr>
          <w:color w:val="000000"/>
        </w:rPr>
        <w:t xml:space="preserve"> diagram would help:</w:t>
      </w:r>
    </w:p>
    <w:p w14:paraId="2C5DE8CB" w14:textId="29B878C2" w:rsidR="004D52B1" w:rsidRDefault="004D52B1" w:rsidP="00105CA3">
      <w:pPr>
        <w:rPr>
          <w:color w:val="000000"/>
        </w:rPr>
      </w:pPr>
    </w:p>
    <w:p w14:paraId="24FD691E" w14:textId="70D69C61" w:rsidR="004D52B1" w:rsidRDefault="004D52B1" w:rsidP="00D649E0">
      <w:pPr>
        <w:jc w:val="center"/>
        <w:rPr>
          <w:color w:val="000000"/>
        </w:rPr>
      </w:pPr>
      <w:r>
        <w:rPr>
          <w:noProof/>
          <w:color w:val="000000"/>
        </w:rPr>
        <w:drawing>
          <wp:inline distT="0" distB="0" distL="0" distR="0" wp14:anchorId="0E636DA0" wp14:editId="5421B8F3">
            <wp:extent cx="6141201" cy="321339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587" cy="3227200"/>
                    </a:xfrm>
                    <a:prstGeom prst="rect">
                      <a:avLst/>
                    </a:prstGeom>
                    <a:noFill/>
                    <a:ln>
                      <a:noFill/>
                    </a:ln>
                  </pic:spPr>
                </pic:pic>
              </a:graphicData>
            </a:graphic>
          </wp:inline>
        </w:drawing>
      </w:r>
    </w:p>
    <w:p w14:paraId="7FCEBCC0" w14:textId="392BFC60" w:rsidR="003D65F8" w:rsidRDefault="003D65F8" w:rsidP="00105CA3">
      <w:pPr>
        <w:rPr>
          <w:color w:val="000000"/>
        </w:rPr>
      </w:pPr>
    </w:p>
    <w:p w14:paraId="677DB4A2" w14:textId="101936C1" w:rsidR="003D65F8" w:rsidRDefault="00B95D5E" w:rsidP="003D65F8">
      <w:pPr>
        <w:jc w:val="center"/>
        <w:rPr>
          <w:color w:val="000000"/>
        </w:rPr>
      </w:pPr>
      <w:commentRangeStart w:id="12"/>
      <w:commentRangeEnd w:id="12"/>
      <w:r>
        <w:rPr>
          <w:rStyle w:val="CommentReference"/>
        </w:rPr>
        <w:lastRenderedPageBreak/>
        <w:commentReference w:id="12"/>
      </w:r>
      <w:commentRangeStart w:id="13"/>
      <w:commentRangeEnd w:id="13"/>
      <w:r>
        <w:rPr>
          <w:rStyle w:val="CommentReference"/>
        </w:rPr>
        <w:commentReference w:id="13"/>
      </w:r>
    </w:p>
    <w:p w14:paraId="47B9FFE5" w14:textId="24E6F33B" w:rsidR="007A7BC5" w:rsidRDefault="007A7BC5" w:rsidP="00105CA3">
      <w:pPr>
        <w:rPr>
          <w:color w:val="000000"/>
        </w:rPr>
      </w:pPr>
    </w:p>
    <w:p w14:paraId="4B0DE8FD" w14:textId="6FB0017B" w:rsidR="003D65F8" w:rsidRDefault="003D65F8" w:rsidP="00105CA3">
      <w:pPr>
        <w:rPr>
          <w:color w:val="000000"/>
        </w:rPr>
      </w:pPr>
    </w:p>
    <w:p w14:paraId="4E35C824" w14:textId="75D380D4" w:rsidR="003D65F8" w:rsidRDefault="006A067E" w:rsidP="00105CA3">
      <w:pPr>
        <w:rPr>
          <w:color w:val="000000"/>
        </w:rPr>
      </w:pPr>
      <w:r>
        <w:rPr>
          <w:color w:val="000000"/>
        </w:rPr>
        <w:t>Again, you might be asking why you need such a structure, so let’s review the three different usages of pointers:</w:t>
      </w:r>
    </w:p>
    <w:p w14:paraId="4E024D16" w14:textId="49541970" w:rsidR="006A067E" w:rsidRDefault="006A067E" w:rsidP="00105CA3">
      <w:pPr>
        <w:rPr>
          <w:color w:val="000000"/>
        </w:rPr>
      </w:pPr>
    </w:p>
    <w:p w14:paraId="63784E9A" w14:textId="26B39703" w:rsidR="006A067E" w:rsidRDefault="006A067E" w:rsidP="006A067E">
      <w:pPr>
        <w:pStyle w:val="ListParagraph"/>
        <w:numPr>
          <w:ilvl w:val="0"/>
          <w:numId w:val="2"/>
        </w:numPr>
        <w:rPr>
          <w:color w:val="000000"/>
        </w:rPr>
      </w:pPr>
      <w:r w:rsidRPr="006A067E">
        <w:rPr>
          <w:color w:val="000000"/>
        </w:rPr>
        <w:t>The first is when accessing hardware that looks like memory</w:t>
      </w:r>
      <w:r w:rsidR="00616EDE">
        <w:rPr>
          <w:color w:val="000000"/>
        </w:rPr>
        <w:t xml:space="preserve"> such as a </w:t>
      </w:r>
      <w:r w:rsidR="004D52B1">
        <w:rPr>
          <w:color w:val="000000"/>
        </w:rPr>
        <w:t>temperature sensor whose access acts like a memory address</w:t>
      </w:r>
      <w:r w:rsidRPr="006A067E">
        <w:rPr>
          <w:color w:val="000000"/>
        </w:rPr>
        <w:t xml:space="preserve">. </w:t>
      </w:r>
    </w:p>
    <w:p w14:paraId="04FC19F6" w14:textId="7F67E6EC" w:rsidR="006A067E" w:rsidRDefault="006A067E" w:rsidP="006A067E">
      <w:pPr>
        <w:rPr>
          <w:color w:val="000000"/>
        </w:rPr>
      </w:pPr>
    </w:p>
    <w:p w14:paraId="5012ED36" w14:textId="66CAD9DF" w:rsidR="006A067E" w:rsidRDefault="00616EDE" w:rsidP="006A067E">
      <w:pPr>
        <w:ind w:left="720"/>
        <w:rPr>
          <w:color w:val="000000"/>
        </w:rPr>
      </w:pPr>
      <w:r>
        <w:rPr>
          <w:color w:val="000000"/>
        </w:rPr>
        <w:t xml:space="preserve">The </w:t>
      </w:r>
      <w:r w:rsidR="004D52B1">
        <w:rPr>
          <w:color w:val="000000"/>
        </w:rPr>
        <w:t xml:space="preserve">temperature sensor </w:t>
      </w:r>
      <w:r>
        <w:rPr>
          <w:color w:val="000000"/>
        </w:rPr>
        <w:t xml:space="preserve">library provides an interface </w:t>
      </w:r>
      <w:r w:rsidR="006A067E">
        <w:rPr>
          <w:color w:val="000000"/>
        </w:rPr>
        <w:t>that</w:t>
      </w:r>
      <w:r>
        <w:rPr>
          <w:color w:val="000000"/>
        </w:rPr>
        <w:t xml:space="preserve"> points </w:t>
      </w:r>
      <w:r w:rsidR="004D52B1">
        <w:rPr>
          <w:color w:val="000000"/>
        </w:rPr>
        <w:t xml:space="preserve">to the temperature </w:t>
      </w:r>
      <w:proofErr w:type="spellStart"/>
      <w:proofErr w:type="gramStart"/>
      <w:r w:rsidR="004D52B1">
        <w:rPr>
          <w:color w:val="000000"/>
        </w:rPr>
        <w:t>sensors</w:t>
      </w:r>
      <w:r>
        <w:rPr>
          <w:color w:val="000000"/>
        </w:rPr>
        <w:t>‘</w:t>
      </w:r>
      <w:proofErr w:type="gramEnd"/>
      <w:r>
        <w:rPr>
          <w:color w:val="000000"/>
        </w:rPr>
        <w:t>s</w:t>
      </w:r>
      <w:proofErr w:type="spellEnd"/>
      <w:r w:rsidR="006A067E">
        <w:rPr>
          <w:color w:val="000000"/>
        </w:rPr>
        <w:t xml:space="preserve"> address. Once the pointer </w:t>
      </w:r>
      <w:r>
        <w:rPr>
          <w:color w:val="000000"/>
        </w:rPr>
        <w:t xml:space="preserve">is assigned </w:t>
      </w:r>
      <w:r w:rsidR="006A067E">
        <w:rPr>
          <w:color w:val="000000"/>
        </w:rPr>
        <w:t xml:space="preserve">to “point to” the hardware you want to access (normally done in an include file) you can then simply read </w:t>
      </w:r>
      <w:r>
        <w:rPr>
          <w:color w:val="000000"/>
        </w:rPr>
        <w:t xml:space="preserve">information from the </w:t>
      </w:r>
      <w:r w:rsidR="004D52B1">
        <w:rPr>
          <w:color w:val="000000"/>
        </w:rPr>
        <w:t>temperature sensor</w:t>
      </w:r>
      <w:r w:rsidR="006A067E">
        <w:rPr>
          <w:color w:val="000000"/>
        </w:rPr>
        <w:t xml:space="preserve"> as if it were a memory address.</w:t>
      </w:r>
    </w:p>
    <w:p w14:paraId="253457F0" w14:textId="77777777" w:rsidR="006A067E" w:rsidRPr="006A067E" w:rsidRDefault="006A067E" w:rsidP="006A067E">
      <w:pPr>
        <w:ind w:left="720"/>
        <w:rPr>
          <w:color w:val="000000"/>
        </w:rPr>
      </w:pPr>
    </w:p>
    <w:p w14:paraId="6EF1C852" w14:textId="0F151DAD" w:rsidR="006A067E" w:rsidRDefault="006A067E" w:rsidP="006A067E">
      <w:pPr>
        <w:pStyle w:val="ListParagraph"/>
        <w:numPr>
          <w:ilvl w:val="0"/>
          <w:numId w:val="2"/>
        </w:numPr>
        <w:rPr>
          <w:color w:val="000000"/>
        </w:rPr>
      </w:pPr>
      <w:r w:rsidRPr="006A067E">
        <w:rPr>
          <w:color w:val="000000"/>
        </w:rPr>
        <w:t xml:space="preserve">The second is in </w:t>
      </w:r>
      <w:r w:rsidR="003956B5">
        <w:rPr>
          <w:color w:val="000000"/>
        </w:rPr>
        <w:t>managing</w:t>
      </w:r>
      <w:r w:rsidRPr="006A067E">
        <w:rPr>
          <w:color w:val="000000"/>
        </w:rPr>
        <w:t xml:space="preserve"> large chunks of information. </w:t>
      </w:r>
    </w:p>
    <w:p w14:paraId="7D2EC534" w14:textId="2A10C885" w:rsidR="006A067E" w:rsidRDefault="006A067E" w:rsidP="006A067E">
      <w:pPr>
        <w:rPr>
          <w:color w:val="000000"/>
        </w:rPr>
      </w:pPr>
    </w:p>
    <w:p w14:paraId="60E95003" w14:textId="7547F669" w:rsidR="006A067E" w:rsidRDefault="006A067E" w:rsidP="006A067E">
      <w:pPr>
        <w:ind w:left="720"/>
        <w:rPr>
          <w:color w:val="000000"/>
        </w:rPr>
      </w:pPr>
      <w:r>
        <w:rPr>
          <w:color w:val="000000"/>
        </w:rPr>
        <w:t xml:space="preserve">Occasionally you’ll need to manage large chunks of memory. You may be </w:t>
      </w:r>
      <w:r w:rsidR="003956B5">
        <w:rPr>
          <w:color w:val="000000"/>
        </w:rPr>
        <w:t xml:space="preserve">familiar with </w:t>
      </w:r>
      <w:r>
        <w:rPr>
          <w:color w:val="000000"/>
        </w:rPr>
        <w:t>using the array structure built into C. But you can also use the pointer process to manage this data. This is particularly</w:t>
      </w:r>
      <w:r w:rsidR="003956B5">
        <w:rPr>
          <w:color w:val="000000"/>
        </w:rPr>
        <w:t xml:space="preserve"> useful when you have a limited amount of memory</w:t>
      </w:r>
      <w:r w:rsidR="00587736">
        <w:rPr>
          <w:color w:val="000000"/>
        </w:rPr>
        <w:t xml:space="preserve"> and</w:t>
      </w:r>
      <w:r w:rsidR="003956B5">
        <w:rPr>
          <w:color w:val="000000"/>
        </w:rPr>
        <w:t xml:space="preserve"> several different pro</w:t>
      </w:r>
      <w:r w:rsidR="00587736">
        <w:rPr>
          <w:color w:val="000000"/>
        </w:rPr>
        <w:t>grams</w:t>
      </w:r>
      <w:r w:rsidR="003956B5">
        <w:rPr>
          <w:color w:val="000000"/>
        </w:rPr>
        <w:t xml:space="preserve"> that may be running</w:t>
      </w:r>
      <w:r w:rsidR="00587736">
        <w:rPr>
          <w:color w:val="000000"/>
        </w:rPr>
        <w:t xml:space="preserve"> on the same processor for long periods of time</w:t>
      </w:r>
      <w:r w:rsidR="003956B5">
        <w:rPr>
          <w:color w:val="000000"/>
        </w:rPr>
        <w:t xml:space="preserve">, so you need to </w:t>
      </w:r>
      <w:r>
        <w:rPr>
          <w:color w:val="000000"/>
        </w:rPr>
        <w:t>us</w:t>
      </w:r>
      <w:r w:rsidR="003956B5">
        <w:rPr>
          <w:color w:val="000000"/>
        </w:rPr>
        <w:t>e</w:t>
      </w:r>
      <w:r>
        <w:rPr>
          <w:color w:val="000000"/>
        </w:rPr>
        <w:t xml:space="preserve"> dynamically allocated memory. This</w:t>
      </w:r>
      <w:r w:rsidR="00587736">
        <w:rPr>
          <w:color w:val="000000"/>
        </w:rPr>
        <w:t xml:space="preserve"> requires that when you need a large chunk of memory you ask the system for the </w:t>
      </w:r>
      <w:r>
        <w:rPr>
          <w:color w:val="000000"/>
        </w:rPr>
        <w:t xml:space="preserve">memory </w:t>
      </w:r>
      <w:r w:rsidR="00587736">
        <w:rPr>
          <w:color w:val="000000"/>
        </w:rPr>
        <w:t>and when you are done using the memory that you give the memory back to the system so that other programs can use it.</w:t>
      </w:r>
      <w:r>
        <w:rPr>
          <w:color w:val="000000"/>
        </w:rPr>
        <w:t xml:space="preserve"> </w:t>
      </w:r>
    </w:p>
    <w:p w14:paraId="387E3A94" w14:textId="5D9A115C" w:rsidR="00484B0F" w:rsidRDefault="00484B0F" w:rsidP="006A067E">
      <w:pPr>
        <w:ind w:left="720"/>
        <w:rPr>
          <w:color w:val="000000"/>
        </w:rPr>
      </w:pPr>
    </w:p>
    <w:p w14:paraId="7A98EF34" w14:textId="2D8370AD" w:rsidR="00484B0F" w:rsidRDefault="00484B0F" w:rsidP="006A067E">
      <w:pPr>
        <w:ind w:left="720"/>
        <w:rPr>
          <w:color w:val="000000"/>
        </w:rPr>
      </w:pPr>
      <w:r>
        <w:rPr>
          <w:color w:val="000000"/>
        </w:rPr>
        <w:t xml:space="preserve">In embedded systems you will often use two different areas in the dynamic memory to store information. One of those is the stack. Each process has its own stack, and the stack holds all the </w:t>
      </w:r>
    </w:p>
    <w:p w14:paraId="47893CD4" w14:textId="179AF7B0" w:rsidR="006A067E" w:rsidRDefault="006A067E" w:rsidP="006A067E">
      <w:pPr>
        <w:ind w:left="720"/>
        <w:rPr>
          <w:color w:val="000000"/>
        </w:rPr>
      </w:pPr>
    </w:p>
    <w:p w14:paraId="2F1CDF0C" w14:textId="6B0CD378" w:rsidR="006A067E" w:rsidRDefault="00D856DF" w:rsidP="006A067E">
      <w:pPr>
        <w:ind w:left="720"/>
        <w:rPr>
          <w:color w:val="000000"/>
        </w:rPr>
      </w:pPr>
      <w:r>
        <w:rPr>
          <w:color w:val="000000"/>
        </w:rPr>
        <w:t>Here is some example code:</w:t>
      </w:r>
    </w:p>
    <w:p w14:paraId="66198413" w14:textId="7BECB2E0" w:rsidR="00484B0F" w:rsidRDefault="00484B0F" w:rsidP="006A067E">
      <w:pPr>
        <w:ind w:left="720"/>
        <w:rPr>
          <w:color w:val="000000"/>
        </w:rPr>
      </w:pPr>
    </w:p>
    <w:p w14:paraId="788DA492" w14:textId="77777777" w:rsidR="00484B0F" w:rsidRDefault="00484B0F" w:rsidP="00484B0F">
      <w:pPr>
        <w:autoSpaceDE w:val="0"/>
        <w:autoSpaceDN w:val="0"/>
        <w:adjustRightInd w:val="0"/>
        <w:rPr>
          <w:rFonts w:ascii="Consolas" w:hAnsi="Consolas" w:cs="Consolas"/>
        </w:rPr>
      </w:pPr>
    </w:p>
    <w:p w14:paraId="6CEF5B9D" w14:textId="77777777" w:rsidR="00484B0F" w:rsidRDefault="00484B0F" w:rsidP="00484B0F">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msp.h</w:t>
      </w:r>
      <w:proofErr w:type="spellEnd"/>
      <w:r>
        <w:rPr>
          <w:rFonts w:ascii="Consolas" w:hAnsi="Consolas" w:cs="Consolas"/>
          <w:color w:val="2A00FF"/>
        </w:rPr>
        <w:t>&gt;</w:t>
      </w:r>
    </w:p>
    <w:p w14:paraId="359A8980" w14:textId="77777777" w:rsidR="00484B0F" w:rsidRDefault="00484B0F" w:rsidP="00484B0F">
      <w:pPr>
        <w:autoSpaceDE w:val="0"/>
        <w:autoSpaceDN w:val="0"/>
        <w:adjustRightInd w:val="0"/>
        <w:rPr>
          <w:rFonts w:ascii="Consolas" w:hAnsi="Consolas" w:cs="Consolas"/>
        </w:rPr>
      </w:pPr>
    </w:p>
    <w:p w14:paraId="0499C9E5" w14:textId="77777777" w:rsidR="00484B0F" w:rsidRDefault="00484B0F" w:rsidP="00484B0F">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b/>
          <w:bCs/>
          <w:color w:val="000000"/>
        </w:rPr>
        <w:t>test</w:t>
      </w:r>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*test2);</w:t>
      </w:r>
    </w:p>
    <w:p w14:paraId="1AE31A3B" w14:textId="77777777" w:rsidR="00484B0F" w:rsidRDefault="00484B0F" w:rsidP="00484B0F">
      <w:pPr>
        <w:autoSpaceDE w:val="0"/>
        <w:autoSpaceDN w:val="0"/>
        <w:adjustRightInd w:val="0"/>
        <w:rPr>
          <w:rFonts w:ascii="Consolas" w:hAnsi="Consolas" w:cs="Consolas"/>
        </w:rPr>
      </w:pPr>
    </w:p>
    <w:p w14:paraId="1571FA37" w14:textId="77777777" w:rsidR="00484B0F" w:rsidRDefault="00484B0F" w:rsidP="00484B0F">
      <w:pPr>
        <w:autoSpaceDE w:val="0"/>
        <w:autoSpaceDN w:val="0"/>
        <w:adjustRightInd w:val="0"/>
        <w:rPr>
          <w:rFonts w:ascii="Consolas" w:hAnsi="Consolas" w:cs="Consolas"/>
        </w:rPr>
      </w:pPr>
      <w:r>
        <w:rPr>
          <w:rFonts w:ascii="Consolas" w:hAnsi="Consolas" w:cs="Consolas"/>
          <w:color w:val="3F7F5F"/>
        </w:rPr>
        <w:t>/**</w:t>
      </w:r>
    </w:p>
    <w:p w14:paraId="5098CCF9" w14:textId="77777777" w:rsidR="00484B0F" w:rsidRDefault="00484B0F" w:rsidP="00484B0F">
      <w:pPr>
        <w:autoSpaceDE w:val="0"/>
        <w:autoSpaceDN w:val="0"/>
        <w:adjustRightInd w:val="0"/>
        <w:rPr>
          <w:rFonts w:ascii="Consolas" w:hAnsi="Consolas" w:cs="Consolas"/>
        </w:rPr>
      </w:pPr>
      <w:r>
        <w:rPr>
          <w:rFonts w:ascii="Consolas" w:hAnsi="Consolas" w:cs="Consolas"/>
          <w:color w:val="3F7F5F"/>
        </w:rPr>
        <w:t xml:space="preserve"> * </w:t>
      </w:r>
      <w:proofErr w:type="spellStart"/>
      <w:r>
        <w:rPr>
          <w:rFonts w:ascii="Consolas" w:hAnsi="Consolas" w:cs="Consolas"/>
          <w:color w:val="3F7F5F"/>
        </w:rPr>
        <w:t>main.c</w:t>
      </w:r>
      <w:proofErr w:type="spellEnd"/>
    </w:p>
    <w:p w14:paraId="10FC40C1" w14:textId="77777777" w:rsidR="00484B0F" w:rsidRDefault="00484B0F" w:rsidP="00484B0F">
      <w:pPr>
        <w:autoSpaceDE w:val="0"/>
        <w:autoSpaceDN w:val="0"/>
        <w:adjustRightInd w:val="0"/>
        <w:rPr>
          <w:rFonts w:ascii="Consolas" w:hAnsi="Consolas" w:cs="Consolas"/>
        </w:rPr>
      </w:pPr>
      <w:r>
        <w:rPr>
          <w:rFonts w:ascii="Consolas" w:hAnsi="Consolas" w:cs="Consolas"/>
          <w:color w:val="3F7F5F"/>
        </w:rPr>
        <w:t xml:space="preserve"> */</w:t>
      </w:r>
    </w:p>
    <w:p w14:paraId="384CECDA" w14:textId="77777777" w:rsidR="00484B0F" w:rsidRDefault="00484B0F" w:rsidP="00484B0F">
      <w:pPr>
        <w:autoSpaceDE w:val="0"/>
        <w:autoSpaceDN w:val="0"/>
        <w:adjustRightInd w:val="0"/>
        <w:rPr>
          <w:rFonts w:ascii="Consolas" w:hAnsi="Consolas" w:cs="Consolas"/>
        </w:rPr>
      </w:pP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testPort</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7A273EA2" w14:textId="77777777" w:rsidR="00484B0F" w:rsidRDefault="00484B0F" w:rsidP="00484B0F">
      <w:pPr>
        <w:autoSpaceDE w:val="0"/>
        <w:autoSpaceDN w:val="0"/>
        <w:adjustRightInd w:val="0"/>
        <w:rPr>
          <w:rFonts w:ascii="Consolas" w:hAnsi="Consolas" w:cs="Consolas"/>
        </w:rPr>
      </w:pPr>
    </w:p>
    <w:p w14:paraId="4E9ACC14" w14:textId="77777777" w:rsidR="00484B0F" w:rsidRDefault="00484B0F" w:rsidP="00484B0F">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main</w:t>
      </w:r>
      <w:r>
        <w:rPr>
          <w:rFonts w:ascii="Consolas" w:hAnsi="Consolas" w:cs="Consolas"/>
          <w:color w:val="000000"/>
        </w:rPr>
        <w:t>(</w:t>
      </w:r>
      <w:r>
        <w:rPr>
          <w:rFonts w:ascii="Consolas" w:hAnsi="Consolas" w:cs="Consolas"/>
          <w:b/>
          <w:bCs/>
          <w:color w:val="7F0055"/>
        </w:rPr>
        <w:t>void</w:t>
      </w:r>
      <w:r>
        <w:rPr>
          <w:rFonts w:ascii="Consolas" w:hAnsi="Consolas" w:cs="Consolas"/>
          <w:color w:val="000000"/>
        </w:rPr>
        <w:t>)</w:t>
      </w:r>
    </w:p>
    <w:p w14:paraId="23940597"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w:t>
      </w:r>
    </w:p>
    <w:p w14:paraId="00A74208" w14:textId="77777777" w:rsidR="00484B0F" w:rsidRDefault="00484B0F" w:rsidP="00484B0F">
      <w:pPr>
        <w:autoSpaceDE w:val="0"/>
        <w:autoSpaceDN w:val="0"/>
        <w:adjustRightInd w:val="0"/>
        <w:rPr>
          <w:rFonts w:ascii="Consolas" w:hAnsi="Consolas" w:cs="Consolas"/>
        </w:rPr>
      </w:pPr>
    </w:p>
    <w:p w14:paraId="2B9CEE05"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WDT_A-&gt;</w:t>
      </w:r>
      <w:r>
        <w:rPr>
          <w:rFonts w:ascii="Consolas" w:hAnsi="Consolas" w:cs="Consolas"/>
          <w:color w:val="0000C0"/>
        </w:rPr>
        <w:t>CTL</w:t>
      </w:r>
      <w:r>
        <w:rPr>
          <w:rFonts w:ascii="Consolas" w:hAnsi="Consolas" w:cs="Consolas"/>
          <w:color w:val="000000"/>
        </w:rPr>
        <w:t xml:space="preserve"> = WDT_A_CTL_PW | WDT_A_CTL_</w:t>
      </w:r>
      <w:proofErr w:type="gramStart"/>
      <w:r>
        <w:rPr>
          <w:rFonts w:ascii="Consolas" w:hAnsi="Consolas" w:cs="Consolas"/>
          <w:color w:val="000000"/>
        </w:rPr>
        <w:t xml:space="preserve">HOLD;   </w:t>
      </w:r>
      <w:proofErr w:type="gramEnd"/>
      <w:r>
        <w:rPr>
          <w:rFonts w:ascii="Consolas" w:hAnsi="Consolas" w:cs="Consolas"/>
          <w:color w:val="000000"/>
        </w:rPr>
        <w:t xml:space="preserve">  </w:t>
      </w:r>
      <w:r>
        <w:rPr>
          <w:rFonts w:ascii="Consolas" w:hAnsi="Consolas" w:cs="Consolas"/>
          <w:color w:val="3F7F5F"/>
        </w:rPr>
        <w:t xml:space="preserve">// stop </w:t>
      </w:r>
      <w:r>
        <w:rPr>
          <w:rFonts w:ascii="Consolas" w:hAnsi="Consolas" w:cs="Consolas"/>
          <w:color w:val="3F7F5F"/>
          <w:u w:val="single"/>
        </w:rPr>
        <w:t>watchdog</w:t>
      </w:r>
      <w:r>
        <w:rPr>
          <w:rFonts w:ascii="Consolas" w:hAnsi="Consolas" w:cs="Consolas"/>
          <w:color w:val="3F7F5F"/>
        </w:rPr>
        <w:t xml:space="preserve"> timer</w:t>
      </w:r>
    </w:p>
    <w:p w14:paraId="3E6409BD" w14:textId="77777777" w:rsidR="00484B0F" w:rsidRDefault="00484B0F" w:rsidP="00484B0F">
      <w:pPr>
        <w:autoSpaceDE w:val="0"/>
        <w:autoSpaceDN w:val="0"/>
        <w:adjustRightInd w:val="0"/>
        <w:rPr>
          <w:rFonts w:ascii="Consolas" w:hAnsi="Consolas" w:cs="Consolas"/>
        </w:rPr>
      </w:pPr>
    </w:p>
    <w:p w14:paraId="1ED6676C"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rPr>
        <w:t>mem_address</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224A6E9B" w14:textId="77777777" w:rsidR="00484B0F" w:rsidRDefault="00484B0F" w:rsidP="00484B0F">
      <w:pPr>
        <w:autoSpaceDE w:val="0"/>
        <w:autoSpaceDN w:val="0"/>
        <w:adjustRightInd w:val="0"/>
        <w:rPr>
          <w:rFonts w:ascii="Consolas" w:hAnsi="Consolas" w:cs="Consolas"/>
        </w:rPr>
      </w:pPr>
    </w:p>
    <w:p w14:paraId="1C81F804"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u w:val="single"/>
        </w:rPr>
        <w:t>mem_address</w:t>
      </w:r>
      <w:proofErr w:type="spellEnd"/>
      <w:r>
        <w:rPr>
          <w:rFonts w:ascii="Consolas" w:hAnsi="Consolas" w:cs="Consolas"/>
          <w:color w:val="000000"/>
          <w:u w:val="single"/>
        </w:rPr>
        <w:t xml:space="preserve"> = (</w:t>
      </w:r>
      <w:r>
        <w:rPr>
          <w:rFonts w:ascii="Consolas" w:hAnsi="Consolas" w:cs="Consolas"/>
          <w:b/>
          <w:bCs/>
          <w:color w:val="7F0055"/>
          <w:u w:val="single"/>
        </w:rPr>
        <w:t>int</w:t>
      </w:r>
      <w:r>
        <w:rPr>
          <w:rFonts w:ascii="Consolas" w:hAnsi="Consolas" w:cs="Consolas"/>
          <w:color w:val="000000"/>
          <w:u w:val="single"/>
        </w:rPr>
        <w:t xml:space="preserve"> </w:t>
      </w:r>
      <w:proofErr w:type="gramStart"/>
      <w:r>
        <w:rPr>
          <w:rFonts w:ascii="Consolas" w:hAnsi="Consolas" w:cs="Consolas"/>
          <w:color w:val="000000"/>
          <w:u w:val="single"/>
        </w:rPr>
        <w:t>*)malloc</w:t>
      </w:r>
      <w:proofErr w:type="gramEnd"/>
      <w:r>
        <w:rPr>
          <w:rFonts w:ascii="Consolas" w:hAnsi="Consolas" w:cs="Consolas"/>
          <w:color w:val="000000"/>
          <w:u w:val="single"/>
        </w:rPr>
        <w:t xml:space="preserve">(256 * </w:t>
      </w:r>
      <w:proofErr w:type="spellStart"/>
      <w:r>
        <w:rPr>
          <w:rFonts w:ascii="Consolas" w:hAnsi="Consolas" w:cs="Consolas"/>
          <w:b/>
          <w:bCs/>
          <w:color w:val="7F0055"/>
          <w:u w:val="single"/>
        </w:rPr>
        <w:t>sizeof</w:t>
      </w:r>
      <w:proofErr w:type="spellEnd"/>
      <w:r>
        <w:rPr>
          <w:rFonts w:ascii="Consolas" w:hAnsi="Consolas" w:cs="Consolas"/>
          <w:color w:val="000000"/>
          <w:u w:val="single"/>
        </w:rPr>
        <w:t>(</w:t>
      </w:r>
      <w:r>
        <w:rPr>
          <w:rFonts w:ascii="Consolas" w:hAnsi="Consolas" w:cs="Consolas"/>
          <w:b/>
          <w:bCs/>
          <w:color w:val="7F0055"/>
          <w:u w:val="single"/>
        </w:rPr>
        <w:t>int</w:t>
      </w:r>
      <w:r>
        <w:rPr>
          <w:rFonts w:ascii="Consolas" w:hAnsi="Consolas" w:cs="Consolas"/>
          <w:color w:val="000000"/>
          <w:u w:val="single"/>
        </w:rPr>
        <w:t>));</w:t>
      </w:r>
    </w:p>
    <w:p w14:paraId="411484C6"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u w:val="single"/>
        </w:rPr>
        <w:t>test_function</w:t>
      </w:r>
      <w:proofErr w:type="spellEnd"/>
      <w:r>
        <w:rPr>
          <w:rFonts w:ascii="Consolas" w:hAnsi="Consolas" w:cs="Consolas"/>
          <w:color w:val="000000"/>
          <w:u w:val="single"/>
        </w:rPr>
        <w:t>(</w:t>
      </w:r>
      <w:proofErr w:type="spellStart"/>
      <w:r>
        <w:rPr>
          <w:rFonts w:ascii="Consolas" w:hAnsi="Consolas" w:cs="Consolas"/>
          <w:color w:val="000000"/>
          <w:u w:val="single"/>
        </w:rPr>
        <w:t>mem_address</w:t>
      </w:r>
      <w:proofErr w:type="spellEnd"/>
      <w:proofErr w:type="gramStart"/>
      <w:r>
        <w:rPr>
          <w:rFonts w:ascii="Consolas" w:hAnsi="Consolas" w:cs="Consolas"/>
          <w:color w:val="000000"/>
          <w:u w:val="single"/>
        </w:rPr>
        <w:t>);</w:t>
      </w:r>
      <w:proofErr w:type="gramEnd"/>
    </w:p>
    <w:p w14:paraId="4B36792B"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000000"/>
          <w:u w:val="single"/>
        </w:rPr>
        <w:t>free(</w:t>
      </w:r>
      <w:proofErr w:type="spellStart"/>
      <w:r>
        <w:rPr>
          <w:rFonts w:ascii="Consolas" w:hAnsi="Consolas" w:cs="Consolas"/>
          <w:color w:val="000000"/>
          <w:u w:val="single"/>
        </w:rPr>
        <w:t>mem_address</w:t>
      </w:r>
      <w:proofErr w:type="spellEnd"/>
      <w:proofErr w:type="gramStart"/>
      <w:r>
        <w:rPr>
          <w:rFonts w:ascii="Consolas" w:hAnsi="Consolas" w:cs="Consolas"/>
          <w:color w:val="000000"/>
          <w:u w:val="single"/>
        </w:rPr>
        <w:t>);</w:t>
      </w:r>
      <w:proofErr w:type="gramEnd"/>
    </w:p>
    <w:p w14:paraId="03D34D47"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mem_address</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5C484A6C" w14:textId="77777777" w:rsidR="00484B0F" w:rsidRDefault="00484B0F" w:rsidP="00484B0F">
      <w:pPr>
        <w:autoSpaceDE w:val="0"/>
        <w:autoSpaceDN w:val="0"/>
        <w:adjustRightInd w:val="0"/>
        <w:rPr>
          <w:rFonts w:ascii="Consolas" w:hAnsi="Consolas" w:cs="Consolas"/>
        </w:rPr>
      </w:pPr>
    </w:p>
    <w:p w14:paraId="5C5C02D3"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w:t>
      </w:r>
    </w:p>
    <w:p w14:paraId="50E54094" w14:textId="77777777" w:rsidR="00484B0F" w:rsidRDefault="00484B0F" w:rsidP="00484B0F">
      <w:pPr>
        <w:autoSpaceDE w:val="0"/>
        <w:autoSpaceDN w:val="0"/>
        <w:adjustRightInd w:val="0"/>
        <w:rPr>
          <w:rFonts w:ascii="Consolas" w:hAnsi="Consolas" w:cs="Consolas"/>
        </w:rPr>
      </w:pPr>
    </w:p>
    <w:p w14:paraId="05EB4523" w14:textId="0F1F2E3E" w:rsidR="00484B0F" w:rsidRDefault="00484B0F" w:rsidP="00484B0F">
      <w:pPr>
        <w:autoSpaceDE w:val="0"/>
        <w:autoSpaceDN w:val="0"/>
        <w:adjustRightInd w:val="0"/>
        <w:rPr>
          <w:rFonts w:ascii="Consolas" w:hAnsi="Consolas" w:cs="Consolas"/>
        </w:rPr>
      </w:pPr>
      <w:r>
        <w:rPr>
          <w:rFonts w:ascii="Consolas" w:hAnsi="Consolas" w:cs="Consolas"/>
          <w:b/>
          <w:bCs/>
          <w:color w:val="7F0055"/>
          <w:u w:val="single"/>
        </w:rPr>
        <w:t>void</w:t>
      </w:r>
      <w:r>
        <w:rPr>
          <w:rFonts w:ascii="Consolas" w:hAnsi="Consolas" w:cs="Consolas"/>
          <w:color w:val="000000"/>
          <w:u w:val="single"/>
        </w:rPr>
        <w:t xml:space="preserve"> </w:t>
      </w:r>
      <w:proofErr w:type="gramStart"/>
      <w:r>
        <w:rPr>
          <w:rFonts w:ascii="Consolas" w:hAnsi="Consolas" w:cs="Consolas"/>
          <w:b/>
          <w:bCs/>
          <w:color w:val="000000"/>
          <w:u w:val="single"/>
        </w:rPr>
        <w:t>test</w:t>
      </w:r>
      <w:r>
        <w:rPr>
          <w:rFonts w:ascii="Consolas" w:hAnsi="Consolas" w:cs="Consolas"/>
          <w:color w:val="000000"/>
          <w:u w:val="single"/>
        </w:rPr>
        <w:t>(</w:t>
      </w:r>
      <w:proofErr w:type="gramEnd"/>
      <w:r>
        <w:rPr>
          <w:rFonts w:ascii="Consolas" w:hAnsi="Consolas" w:cs="Consolas"/>
          <w:b/>
          <w:bCs/>
          <w:color w:val="7F0055"/>
          <w:u w:val="single"/>
        </w:rPr>
        <w:t>int</w:t>
      </w:r>
      <w:r>
        <w:rPr>
          <w:rFonts w:ascii="Consolas" w:hAnsi="Consolas" w:cs="Consolas"/>
          <w:color w:val="000000"/>
          <w:u w:val="single"/>
        </w:rPr>
        <w:t xml:space="preserve"> *</w:t>
      </w:r>
      <w:r w:rsidR="00D649E0">
        <w:rPr>
          <w:rFonts w:ascii="Consolas" w:hAnsi="Consolas" w:cs="Consolas"/>
          <w:color w:val="000000"/>
          <w:u w:val="single"/>
        </w:rPr>
        <w:t>test2</w:t>
      </w:r>
      <w:r>
        <w:rPr>
          <w:rFonts w:ascii="Consolas" w:hAnsi="Consolas" w:cs="Consolas"/>
          <w:color w:val="000000"/>
          <w:u w:val="single"/>
        </w:rPr>
        <w:t>)</w:t>
      </w:r>
    </w:p>
    <w:p w14:paraId="2DC7FB40"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w:t>
      </w:r>
    </w:p>
    <w:p w14:paraId="6BFE8E2E"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00"/>
          <w:shd w:val="clear" w:color="auto" w:fill="F0D8A8"/>
        </w:rPr>
        <w:t>i</w:t>
      </w:r>
      <w:proofErr w:type="spellEnd"/>
      <w:r>
        <w:rPr>
          <w:rFonts w:ascii="Consolas" w:hAnsi="Consolas" w:cs="Consolas"/>
          <w:color w:val="000000"/>
        </w:rPr>
        <w:t xml:space="preserve"> = </w:t>
      </w:r>
      <w:proofErr w:type="gramStart"/>
      <w:r>
        <w:rPr>
          <w:rFonts w:ascii="Consolas" w:hAnsi="Consolas" w:cs="Consolas"/>
          <w:color w:val="000000"/>
        </w:rPr>
        <w:t>0;</w:t>
      </w:r>
      <w:proofErr w:type="gramEnd"/>
    </w:p>
    <w:p w14:paraId="1FA162F0"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for</w:t>
      </w:r>
      <w:r>
        <w:rPr>
          <w:rFonts w:ascii="Consolas" w:hAnsi="Consolas" w:cs="Consolas"/>
          <w:color w:val="000000"/>
        </w:rPr>
        <w:t xml:space="preserve"> (</w:t>
      </w:r>
      <w:proofErr w:type="spellStart"/>
      <w:r>
        <w:rPr>
          <w:rFonts w:ascii="Consolas" w:hAnsi="Consolas" w:cs="Consolas"/>
          <w:color w:val="000000"/>
          <w:shd w:val="clear" w:color="auto" w:fill="F0D8A8"/>
        </w:rPr>
        <w:t>i</w:t>
      </w:r>
      <w:proofErr w:type="spellEnd"/>
      <w:r>
        <w:rPr>
          <w:rFonts w:ascii="Consolas" w:hAnsi="Consolas" w:cs="Consolas"/>
          <w:color w:val="000000"/>
        </w:rPr>
        <w:t xml:space="preserve"> = 0; </w:t>
      </w:r>
      <w:proofErr w:type="spellStart"/>
      <w:r>
        <w:rPr>
          <w:rFonts w:ascii="Consolas" w:hAnsi="Consolas" w:cs="Consolas"/>
          <w:color w:val="000000"/>
          <w:shd w:val="clear" w:color="auto" w:fill="D4D4D4"/>
        </w:rPr>
        <w:t>i</w:t>
      </w:r>
      <w:proofErr w:type="spellEnd"/>
      <w:r>
        <w:rPr>
          <w:rFonts w:ascii="Consolas" w:hAnsi="Consolas" w:cs="Consolas"/>
          <w:color w:val="000000"/>
        </w:rPr>
        <w:t xml:space="preserve"> &lt; 256; </w:t>
      </w:r>
      <w:proofErr w:type="spellStart"/>
      <w:r>
        <w:rPr>
          <w:rFonts w:ascii="Consolas" w:hAnsi="Consolas" w:cs="Consolas"/>
          <w:color w:val="000000"/>
          <w:shd w:val="clear" w:color="auto" w:fill="F0D8A8"/>
        </w:rPr>
        <w:t>i</w:t>
      </w:r>
      <w:proofErr w:type="spellEnd"/>
      <w:r>
        <w:rPr>
          <w:rFonts w:ascii="Consolas" w:hAnsi="Consolas" w:cs="Consolas"/>
          <w:color w:val="000000"/>
        </w:rPr>
        <w:t>++)</w:t>
      </w:r>
    </w:p>
    <w:p w14:paraId="0D5D5E24" w14:textId="3A3DAD08"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r w:rsidR="00D649E0">
        <w:rPr>
          <w:rFonts w:ascii="Consolas" w:hAnsi="Consolas" w:cs="Consolas"/>
          <w:color w:val="000000"/>
        </w:rPr>
        <w:t>test2</w:t>
      </w:r>
      <w:r>
        <w:rPr>
          <w:rFonts w:ascii="Consolas" w:hAnsi="Consolas" w:cs="Consolas"/>
          <w:color w:val="000000"/>
        </w:rPr>
        <w:t>[</w:t>
      </w:r>
      <w:proofErr w:type="spellStart"/>
      <w:r>
        <w:rPr>
          <w:rFonts w:ascii="Consolas" w:hAnsi="Consolas" w:cs="Consolas"/>
          <w:color w:val="000000"/>
          <w:shd w:val="clear" w:color="auto" w:fill="F0D8A8"/>
        </w:rPr>
        <w:t>i</w:t>
      </w:r>
      <w:proofErr w:type="spellEnd"/>
      <w:r>
        <w:rPr>
          <w:rFonts w:ascii="Consolas" w:hAnsi="Consolas" w:cs="Consolas"/>
          <w:color w:val="000000"/>
        </w:rPr>
        <w:t xml:space="preserve">] = 4 * </w:t>
      </w:r>
      <w:proofErr w:type="spellStart"/>
      <w:proofErr w:type="gramStart"/>
      <w:r>
        <w:rPr>
          <w:rFonts w:ascii="Consolas" w:hAnsi="Consolas" w:cs="Consolas"/>
          <w:color w:val="000000"/>
          <w:shd w:val="clear" w:color="auto" w:fill="D4D4D4"/>
        </w:rPr>
        <w:t>i</w:t>
      </w:r>
      <w:proofErr w:type="spellEnd"/>
      <w:r>
        <w:rPr>
          <w:rFonts w:ascii="Consolas" w:hAnsi="Consolas" w:cs="Consolas"/>
          <w:color w:val="000000"/>
        </w:rPr>
        <w:t>;</w:t>
      </w:r>
      <w:proofErr w:type="gramEnd"/>
    </w:p>
    <w:p w14:paraId="51F15375" w14:textId="77777777" w:rsidR="00484B0F" w:rsidRDefault="00484B0F" w:rsidP="00484B0F">
      <w:pPr>
        <w:autoSpaceDE w:val="0"/>
        <w:autoSpaceDN w:val="0"/>
        <w:adjustRightInd w:val="0"/>
        <w:rPr>
          <w:rFonts w:ascii="Consolas" w:hAnsi="Consolas" w:cs="Consolas"/>
        </w:rPr>
      </w:pPr>
    </w:p>
    <w:p w14:paraId="321B9B2D"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return</w:t>
      </w:r>
      <w:r>
        <w:rPr>
          <w:rFonts w:ascii="Consolas" w:hAnsi="Consolas" w:cs="Consolas"/>
          <w:color w:val="000000"/>
        </w:rPr>
        <w:t>;</w:t>
      </w:r>
      <w:proofErr w:type="gramEnd"/>
    </w:p>
    <w:p w14:paraId="681CE7DC" w14:textId="77777777" w:rsidR="00484B0F" w:rsidRDefault="00484B0F" w:rsidP="00484B0F">
      <w:pPr>
        <w:autoSpaceDE w:val="0"/>
        <w:autoSpaceDN w:val="0"/>
        <w:adjustRightInd w:val="0"/>
        <w:rPr>
          <w:rFonts w:ascii="Consolas" w:hAnsi="Consolas" w:cs="Consolas"/>
        </w:rPr>
      </w:pPr>
      <w:r>
        <w:rPr>
          <w:rFonts w:ascii="Consolas" w:hAnsi="Consolas" w:cs="Consolas"/>
          <w:color w:val="000000"/>
        </w:rPr>
        <w:t>}</w:t>
      </w:r>
    </w:p>
    <w:p w14:paraId="429743BF" w14:textId="77777777" w:rsidR="00484B0F" w:rsidRDefault="00484B0F" w:rsidP="006A067E">
      <w:pPr>
        <w:ind w:left="720"/>
        <w:rPr>
          <w:color w:val="000000"/>
        </w:rPr>
      </w:pPr>
    </w:p>
    <w:p w14:paraId="59DBCFC1" w14:textId="60BE108E" w:rsidR="00D856DF" w:rsidRDefault="00D856DF" w:rsidP="006A067E">
      <w:pPr>
        <w:ind w:left="720"/>
        <w:rPr>
          <w:color w:val="000000"/>
        </w:rPr>
      </w:pPr>
    </w:p>
    <w:p w14:paraId="768DF192" w14:textId="3E797403" w:rsidR="00D856DF" w:rsidRDefault="00D856DF" w:rsidP="006A067E">
      <w:pPr>
        <w:ind w:left="720"/>
        <w:rPr>
          <w:color w:val="000000"/>
        </w:rPr>
      </w:pPr>
    </w:p>
    <w:p w14:paraId="688DB65F" w14:textId="1F9A5672" w:rsidR="00D856DF" w:rsidRDefault="00D856DF" w:rsidP="00D856DF">
      <w:pPr>
        <w:rPr>
          <w:rFonts w:ascii="Consolas" w:hAnsi="Consolas" w:cs="Consolas"/>
          <w:color w:val="000000"/>
        </w:rPr>
      </w:pPr>
    </w:p>
    <w:p w14:paraId="33567411" w14:textId="31F8087E" w:rsidR="0006796F" w:rsidRDefault="00D856DF" w:rsidP="00D856DF">
      <w:pPr>
        <w:ind w:left="720"/>
        <w:rPr>
          <w:color w:val="000000"/>
        </w:rPr>
      </w:pPr>
      <w:commentRangeStart w:id="14"/>
      <w:r w:rsidRPr="00D856DF">
        <w:rPr>
          <w:color w:val="000000"/>
        </w:rPr>
        <w:t>In</w:t>
      </w:r>
      <w:commentRangeEnd w:id="14"/>
      <w:r w:rsidR="00587736">
        <w:rPr>
          <w:rStyle w:val="CommentReference"/>
        </w:rPr>
        <w:commentReference w:id="14"/>
      </w:r>
      <w:r w:rsidRPr="00D856DF">
        <w:rPr>
          <w:color w:val="000000"/>
        </w:rPr>
        <w:t xml:space="preserve"> this code you</w:t>
      </w:r>
      <w:r>
        <w:rPr>
          <w:color w:val="000000"/>
        </w:rPr>
        <w:t xml:space="preserve"> create a memory address that </w:t>
      </w:r>
      <w:r w:rsidR="0006796F">
        <w:rPr>
          <w:color w:val="000000"/>
        </w:rPr>
        <w:t>points to</w:t>
      </w:r>
      <w:r>
        <w:rPr>
          <w:color w:val="000000"/>
        </w:rPr>
        <w:t xml:space="preserve"> the start address of the block of </w:t>
      </w:r>
      <w:r w:rsidR="0006796F">
        <w:rPr>
          <w:color w:val="000000"/>
        </w:rPr>
        <w:t xml:space="preserve">the </w:t>
      </w:r>
      <w:r>
        <w:rPr>
          <w:color w:val="000000"/>
        </w:rPr>
        <w:t>memory you allocate</w:t>
      </w:r>
      <w:r w:rsidR="0006796F">
        <w:rPr>
          <w:color w:val="000000"/>
        </w:rPr>
        <w:t>d</w:t>
      </w:r>
      <w:r>
        <w:rPr>
          <w:color w:val="000000"/>
        </w:rPr>
        <w:t>. The</w:t>
      </w:r>
      <w:r w:rsidR="0006796F">
        <w:rPr>
          <w:color w:val="000000"/>
        </w:rPr>
        <w:t xml:space="preserve"> allocation is done using the </w:t>
      </w:r>
      <w:r>
        <w:rPr>
          <w:color w:val="000000"/>
        </w:rPr>
        <w:t>malloc function</w:t>
      </w:r>
      <w:r w:rsidR="0006796F">
        <w:rPr>
          <w:color w:val="000000"/>
        </w:rPr>
        <w:t xml:space="preserve"> (Memory </w:t>
      </w:r>
      <w:proofErr w:type="spellStart"/>
      <w:r w:rsidR="0006796F">
        <w:rPr>
          <w:color w:val="000000"/>
        </w:rPr>
        <w:t>ALLOCate</w:t>
      </w:r>
      <w:proofErr w:type="spellEnd"/>
      <w:r w:rsidR="0006796F">
        <w:rPr>
          <w:color w:val="000000"/>
        </w:rPr>
        <w:t xml:space="preserve">). </w:t>
      </w:r>
      <w:proofErr w:type="gramStart"/>
      <w:r w:rsidR="0006796F">
        <w:rPr>
          <w:color w:val="000000"/>
        </w:rPr>
        <w:t>It’s</w:t>
      </w:r>
      <w:proofErr w:type="gramEnd"/>
      <w:r w:rsidR="0006796F">
        <w:rPr>
          <w:color w:val="000000"/>
        </w:rPr>
        <w:t xml:space="preserve"> job is to inform the system that a certain amount of memory is needed and return a pointer to the </w:t>
      </w:r>
      <w:r w:rsidR="005C65BB">
        <w:rPr>
          <w:color w:val="000000"/>
        </w:rPr>
        <w:t>beginning of the memory block</w:t>
      </w:r>
      <w:r w:rsidR="0006796F">
        <w:rPr>
          <w:color w:val="000000"/>
        </w:rPr>
        <w:t xml:space="preserve">. </w:t>
      </w:r>
    </w:p>
    <w:p w14:paraId="67824ACC" w14:textId="77777777" w:rsidR="0006796F" w:rsidRDefault="0006796F" w:rsidP="00D856DF">
      <w:pPr>
        <w:ind w:left="720"/>
        <w:rPr>
          <w:color w:val="000000"/>
        </w:rPr>
      </w:pPr>
    </w:p>
    <w:p w14:paraId="5AA0F496" w14:textId="79CC3578" w:rsidR="0006796F" w:rsidRDefault="0006796F" w:rsidP="00D856DF">
      <w:pPr>
        <w:ind w:left="720"/>
        <w:rPr>
          <w:color w:val="000000"/>
        </w:rPr>
      </w:pPr>
      <w:r>
        <w:rPr>
          <w:color w:val="000000"/>
        </w:rPr>
        <w:t>WARNING: if you request too much memory, your application will crash and may also crash the entire system</w:t>
      </w:r>
      <w:r w:rsidR="003F7CC0">
        <w:rPr>
          <w:color w:val="000000"/>
        </w:rPr>
        <w:t xml:space="preserve">. </w:t>
      </w:r>
    </w:p>
    <w:p w14:paraId="09422A28" w14:textId="2A2C2412" w:rsidR="005C65BB" w:rsidRDefault="005C65BB" w:rsidP="00D856DF">
      <w:pPr>
        <w:ind w:left="720"/>
        <w:rPr>
          <w:color w:val="000000"/>
        </w:rPr>
      </w:pPr>
    </w:p>
    <w:p w14:paraId="209BEA05" w14:textId="668DDBA7" w:rsidR="003F7CC0" w:rsidRDefault="005C65BB" w:rsidP="00D856DF">
      <w:pPr>
        <w:ind w:left="720"/>
        <w:rPr>
          <w:color w:val="000000"/>
        </w:rPr>
      </w:pPr>
      <w:r>
        <w:rPr>
          <w:color w:val="000000"/>
        </w:rPr>
        <w:t xml:space="preserve">If malloc completes successfully, </w:t>
      </w:r>
      <w:r w:rsidR="003F7CC0">
        <w:rPr>
          <w:color w:val="000000"/>
        </w:rPr>
        <w:t xml:space="preserve"> </w:t>
      </w:r>
      <w:r>
        <w:rPr>
          <w:color w:val="000000"/>
        </w:rPr>
        <w:t xml:space="preserve">the </w:t>
      </w:r>
      <w:proofErr w:type="spellStart"/>
      <w:r>
        <w:rPr>
          <w:i/>
          <w:iCs/>
          <w:color w:val="000000"/>
        </w:rPr>
        <w:t>mem</w:t>
      </w:r>
      <w:r>
        <w:rPr>
          <w:i/>
          <w:iCs/>
          <w:color w:val="000000"/>
        </w:rPr>
        <w:softHyphen/>
        <w:t>_address</w:t>
      </w:r>
      <w:proofErr w:type="spellEnd"/>
      <w:r>
        <w:rPr>
          <w:i/>
          <w:iCs/>
          <w:color w:val="000000"/>
        </w:rPr>
        <w:t xml:space="preserve"> </w:t>
      </w:r>
      <w:r w:rsidR="003F7CC0">
        <w:rPr>
          <w:color w:val="000000"/>
        </w:rPr>
        <w:t xml:space="preserve"> pointer </w:t>
      </w:r>
      <w:r>
        <w:rPr>
          <w:color w:val="000000"/>
        </w:rPr>
        <w:t xml:space="preserve">can be passed to </w:t>
      </w:r>
      <w:r w:rsidR="003F7CC0">
        <w:rPr>
          <w:color w:val="000000"/>
        </w:rPr>
        <w:t>test</w:t>
      </w:r>
      <w:r w:rsidR="006345DC">
        <w:rPr>
          <w:color w:val="000000"/>
        </w:rPr>
        <w:t xml:space="preserve"> </w:t>
      </w:r>
      <w:r w:rsidR="003F7CC0">
        <w:rPr>
          <w:color w:val="000000"/>
        </w:rPr>
        <w:t xml:space="preserve">function </w:t>
      </w:r>
      <w:commentRangeStart w:id="15"/>
      <w:r w:rsidR="003F7CC0" w:rsidRPr="00F56CF2">
        <w:rPr>
          <w:strike/>
          <w:color w:val="000000"/>
        </w:rPr>
        <w:t>subroutine</w:t>
      </w:r>
      <w:commentRangeEnd w:id="15"/>
      <w:r>
        <w:rPr>
          <w:rStyle w:val="CommentReference"/>
        </w:rPr>
        <w:commentReference w:id="15"/>
      </w:r>
      <w:r w:rsidR="003F7CC0">
        <w:rPr>
          <w:color w:val="000000"/>
        </w:rPr>
        <w:t xml:space="preserve">, </w:t>
      </w:r>
      <w:r w:rsidR="006345DC">
        <w:rPr>
          <w:color w:val="000000"/>
        </w:rPr>
        <w:t xml:space="preserve">the </w:t>
      </w:r>
      <w:r w:rsidRPr="00F56CF2">
        <w:rPr>
          <w:i/>
          <w:iCs/>
          <w:color w:val="000000"/>
        </w:rPr>
        <w:t>test</w:t>
      </w:r>
      <w:r w:rsidR="00D649E0">
        <w:rPr>
          <w:i/>
          <w:iCs/>
          <w:color w:val="000000"/>
        </w:rPr>
        <w:t xml:space="preserve">() </w:t>
      </w:r>
      <w:r w:rsidRPr="00D649E0">
        <w:rPr>
          <w:color w:val="000000"/>
        </w:rPr>
        <w:t>function</w:t>
      </w:r>
      <w:r>
        <w:rPr>
          <w:color w:val="000000"/>
        </w:rPr>
        <w:t xml:space="preserve"> </w:t>
      </w:r>
      <w:r w:rsidR="003F7CC0">
        <w:rPr>
          <w:color w:val="000000"/>
        </w:rPr>
        <w:t xml:space="preserve">can access the </w:t>
      </w:r>
      <w:r>
        <w:rPr>
          <w:color w:val="000000"/>
        </w:rPr>
        <w:t>block of memory as if the block</w:t>
      </w:r>
      <w:r w:rsidR="003F7CC0">
        <w:rPr>
          <w:color w:val="000000"/>
        </w:rPr>
        <w:t xml:space="preserve"> </w:t>
      </w:r>
      <w:r>
        <w:rPr>
          <w:color w:val="000000"/>
        </w:rPr>
        <w:t xml:space="preserve">was </w:t>
      </w:r>
      <w:r w:rsidR="003F7CC0">
        <w:rPr>
          <w:color w:val="000000"/>
        </w:rPr>
        <w:t>an array</w:t>
      </w:r>
      <w:r>
        <w:rPr>
          <w:color w:val="000000"/>
        </w:rPr>
        <w:t xml:space="preserve"> (since it actually is)</w:t>
      </w:r>
      <w:r w:rsidR="003F7CC0">
        <w:rPr>
          <w:color w:val="000000"/>
        </w:rPr>
        <w:t>.</w:t>
      </w:r>
    </w:p>
    <w:p w14:paraId="39DAB430" w14:textId="77777777" w:rsidR="003F7CC0" w:rsidRDefault="003F7CC0" w:rsidP="00D856DF">
      <w:pPr>
        <w:ind w:left="720"/>
        <w:rPr>
          <w:color w:val="000000"/>
        </w:rPr>
      </w:pPr>
    </w:p>
    <w:p w14:paraId="6EB97C98" w14:textId="5A96690A" w:rsidR="003F7CC0" w:rsidRDefault="003F7CC0" w:rsidP="00D856DF">
      <w:pPr>
        <w:ind w:left="720"/>
        <w:rPr>
          <w:color w:val="000000"/>
        </w:rPr>
      </w:pPr>
      <w:r>
        <w:rPr>
          <w:color w:val="000000"/>
        </w:rPr>
        <w:t xml:space="preserve">Build and Debug the code. Step until you read the </w:t>
      </w:r>
      <w:proofErr w:type="spellStart"/>
      <w:r>
        <w:rPr>
          <w:color w:val="000000"/>
        </w:rPr>
        <w:t>ffree</w:t>
      </w:r>
      <w:proofErr w:type="spellEnd"/>
      <w:r>
        <w:rPr>
          <w:color w:val="000000"/>
        </w:rPr>
        <w:t xml:space="preserve"> command. You should see something like this in the </w:t>
      </w:r>
      <w:r w:rsidR="006345DC">
        <w:rPr>
          <w:color w:val="000000"/>
        </w:rPr>
        <w:t>Variables monitor window</w:t>
      </w:r>
      <w:r>
        <w:rPr>
          <w:color w:val="000000"/>
        </w:rPr>
        <w:t>:</w:t>
      </w:r>
    </w:p>
    <w:p w14:paraId="6595719E" w14:textId="3134A4F3" w:rsidR="006345DC" w:rsidRDefault="006345DC" w:rsidP="00D856DF">
      <w:pPr>
        <w:ind w:left="720"/>
        <w:rPr>
          <w:color w:val="000000"/>
        </w:rPr>
      </w:pPr>
    </w:p>
    <w:p w14:paraId="4BA8BCFE" w14:textId="3C1F9834" w:rsidR="006345DC" w:rsidRDefault="006345DC" w:rsidP="00D856DF">
      <w:pPr>
        <w:ind w:left="720"/>
        <w:rPr>
          <w:color w:val="000000"/>
        </w:rPr>
      </w:pPr>
      <w:r>
        <w:rPr>
          <w:noProof/>
          <w:color w:val="000000"/>
        </w:rPr>
        <w:drawing>
          <wp:inline distT="0" distB="0" distL="0" distR="0" wp14:anchorId="50F6ECD6" wp14:editId="7247195D">
            <wp:extent cx="6290633" cy="197239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0623" cy="1981798"/>
                    </a:xfrm>
                    <a:prstGeom prst="rect">
                      <a:avLst/>
                    </a:prstGeom>
                    <a:noFill/>
                    <a:ln>
                      <a:noFill/>
                    </a:ln>
                  </pic:spPr>
                </pic:pic>
              </a:graphicData>
            </a:graphic>
          </wp:inline>
        </w:drawing>
      </w:r>
    </w:p>
    <w:p w14:paraId="294DB992" w14:textId="77777777" w:rsidR="003F7CC0" w:rsidRDefault="003F7CC0" w:rsidP="00D856DF">
      <w:pPr>
        <w:ind w:left="720"/>
        <w:rPr>
          <w:color w:val="000000"/>
        </w:rPr>
      </w:pPr>
    </w:p>
    <w:p w14:paraId="7EF31785" w14:textId="57489CBE" w:rsidR="00D856DF" w:rsidRDefault="00D856DF" w:rsidP="00D856DF">
      <w:pPr>
        <w:ind w:left="720"/>
        <w:rPr>
          <w:color w:val="000000"/>
        </w:rPr>
      </w:pPr>
      <w:r w:rsidRPr="00D856DF">
        <w:rPr>
          <w:color w:val="000000"/>
        </w:rPr>
        <w:t xml:space="preserve"> </w:t>
      </w:r>
    </w:p>
    <w:p w14:paraId="31FA79A8" w14:textId="17B20562" w:rsidR="003F7CC0" w:rsidRDefault="003F7CC0" w:rsidP="00D856DF">
      <w:pPr>
        <w:ind w:left="720"/>
        <w:rPr>
          <w:color w:val="000000"/>
        </w:rPr>
      </w:pPr>
      <w:commentRangeStart w:id="16"/>
      <w:proofErr w:type="spellStart"/>
      <w:r>
        <w:rPr>
          <w:color w:val="000000"/>
        </w:rPr>
        <w:t>mem_address</w:t>
      </w:r>
      <w:proofErr w:type="spellEnd"/>
      <w:r>
        <w:rPr>
          <w:color w:val="000000"/>
        </w:rPr>
        <w:t xml:space="preserve"> is at 0x2000FFF</w:t>
      </w:r>
      <w:r w:rsidR="006345DC">
        <w:rPr>
          <w:color w:val="000000"/>
        </w:rPr>
        <w:t>8</w:t>
      </w:r>
      <w:r>
        <w:rPr>
          <w:color w:val="000000"/>
        </w:rPr>
        <w:t xml:space="preserve"> but is holding the value 0x20000008, which is point to a value 0. If you want to see the entire block of memory, right click on the </w:t>
      </w:r>
      <w:proofErr w:type="spellStart"/>
      <w:r>
        <w:rPr>
          <w:color w:val="000000"/>
        </w:rPr>
        <w:t>mem_address</w:t>
      </w:r>
      <w:proofErr w:type="spellEnd"/>
      <w:r>
        <w:rPr>
          <w:color w:val="000000"/>
        </w:rPr>
        <w:t xml:space="preserve"> Value and then select View Memory at </w:t>
      </w:r>
      <w:commentRangeStart w:id="17"/>
      <w:r>
        <w:rPr>
          <w:color w:val="000000"/>
        </w:rPr>
        <w:t>Value</w:t>
      </w:r>
      <w:commentRangeEnd w:id="16"/>
      <w:r w:rsidR="007E4A4E">
        <w:rPr>
          <w:rStyle w:val="CommentReference"/>
        </w:rPr>
        <w:commentReference w:id="16"/>
      </w:r>
      <w:commentRangeEnd w:id="17"/>
      <w:r w:rsidR="006345DC">
        <w:rPr>
          <w:rStyle w:val="CommentReference"/>
        </w:rPr>
        <w:commentReference w:id="17"/>
      </w:r>
    </w:p>
    <w:p w14:paraId="77BD7D71" w14:textId="504DE147" w:rsidR="003F7CC0" w:rsidRDefault="003F7CC0" w:rsidP="00D856DF">
      <w:pPr>
        <w:ind w:left="720"/>
        <w:rPr>
          <w:color w:val="000000"/>
        </w:rPr>
      </w:pPr>
    </w:p>
    <w:p w14:paraId="56C85395" w14:textId="23BE79A1" w:rsidR="003F7CC0" w:rsidRDefault="003F7CC0" w:rsidP="00D856DF">
      <w:pPr>
        <w:ind w:left="720"/>
        <w:rPr>
          <w:color w:val="000000"/>
        </w:rPr>
      </w:pPr>
      <w:r>
        <w:rPr>
          <w:noProof/>
          <w:color w:val="000000"/>
        </w:rPr>
        <w:lastRenderedPageBreak/>
        <w:drawing>
          <wp:inline distT="0" distB="0" distL="0" distR="0" wp14:anchorId="6C5738EC" wp14:editId="66353EFE">
            <wp:extent cx="5934075" cy="23241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14:paraId="13C278E1" w14:textId="26A40889" w:rsidR="003F7CC0" w:rsidRDefault="003F7CC0" w:rsidP="00D856DF">
      <w:pPr>
        <w:ind w:left="720"/>
        <w:rPr>
          <w:color w:val="000000"/>
        </w:rPr>
      </w:pPr>
    </w:p>
    <w:p w14:paraId="7DE83D77" w14:textId="0935D745" w:rsidR="003F7CC0" w:rsidRDefault="003F7CC0" w:rsidP="00D856DF">
      <w:pPr>
        <w:ind w:left="720"/>
        <w:rPr>
          <w:color w:val="000000"/>
        </w:rPr>
      </w:pPr>
      <w:r>
        <w:rPr>
          <w:color w:val="000000"/>
        </w:rPr>
        <w:t>You can now view the entire block of memory:</w:t>
      </w:r>
    </w:p>
    <w:p w14:paraId="71903354" w14:textId="440DFF5F" w:rsidR="006345DC" w:rsidRDefault="006345DC" w:rsidP="00D856DF">
      <w:pPr>
        <w:ind w:left="720"/>
        <w:rPr>
          <w:color w:val="000000"/>
        </w:rPr>
      </w:pPr>
    </w:p>
    <w:p w14:paraId="680AC20A" w14:textId="2522DE5A" w:rsidR="006345DC" w:rsidRDefault="006345DC" w:rsidP="00D856DF">
      <w:pPr>
        <w:ind w:left="720"/>
        <w:rPr>
          <w:color w:val="000000"/>
        </w:rPr>
      </w:pPr>
      <w:r>
        <w:rPr>
          <w:noProof/>
          <w:color w:val="000000"/>
        </w:rPr>
        <w:drawing>
          <wp:inline distT="0" distB="0" distL="0" distR="0" wp14:anchorId="7B6CB364" wp14:editId="54F4C05D">
            <wp:extent cx="5956516" cy="4149128"/>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9565" cy="4165183"/>
                    </a:xfrm>
                    <a:prstGeom prst="rect">
                      <a:avLst/>
                    </a:prstGeom>
                    <a:noFill/>
                    <a:ln>
                      <a:noFill/>
                    </a:ln>
                  </pic:spPr>
                </pic:pic>
              </a:graphicData>
            </a:graphic>
          </wp:inline>
        </w:drawing>
      </w:r>
    </w:p>
    <w:p w14:paraId="45B8FA5D" w14:textId="675D33D8" w:rsidR="006345DC" w:rsidRDefault="006345DC" w:rsidP="00D856DF">
      <w:pPr>
        <w:ind w:left="720"/>
        <w:rPr>
          <w:color w:val="000000"/>
        </w:rPr>
      </w:pPr>
    </w:p>
    <w:p w14:paraId="7D9AC78C" w14:textId="18E8FACB" w:rsidR="006345DC" w:rsidRDefault="006345DC" w:rsidP="00D856DF">
      <w:pPr>
        <w:ind w:left="720"/>
        <w:rPr>
          <w:color w:val="000000"/>
        </w:rPr>
      </w:pPr>
      <w:r>
        <w:rPr>
          <w:color w:val="000000"/>
        </w:rPr>
        <w:t xml:space="preserve">What the Memory Browser is showing you is the values, in Hex, of the data held in the memory. The values in the </w:t>
      </w:r>
      <w:proofErr w:type="gramStart"/>
      <w:r>
        <w:rPr>
          <w:color w:val="000000"/>
        </w:rPr>
        <w:t>left hand</w:t>
      </w:r>
      <w:proofErr w:type="gramEnd"/>
      <w:r>
        <w:rPr>
          <w:color w:val="000000"/>
        </w:rPr>
        <w:t xml:space="preserve"> column is the address of the first value in that row, each additional element in the row is the next data value. In this case, since you just used this </w:t>
      </w:r>
      <w:proofErr w:type="gramStart"/>
      <w:r>
        <w:rPr>
          <w:color w:val="000000"/>
        </w:rPr>
        <w:t>particular block</w:t>
      </w:r>
      <w:proofErr w:type="gramEnd"/>
      <w:r>
        <w:rPr>
          <w:color w:val="000000"/>
        </w:rPr>
        <w:t xml:space="preserve"> of memory and put each value as a multiple of 4, you can see this in the memory. The first value is 0x00000000, the next is 0x00000004, and so on. </w:t>
      </w:r>
    </w:p>
    <w:p w14:paraId="6FD405A7" w14:textId="33E9DBD8" w:rsidR="003F7CC0" w:rsidRDefault="003F7CC0" w:rsidP="00D856DF">
      <w:pPr>
        <w:ind w:left="720"/>
        <w:rPr>
          <w:color w:val="000000"/>
        </w:rPr>
      </w:pPr>
    </w:p>
    <w:p w14:paraId="2DA3B0D5" w14:textId="7645F076" w:rsidR="003F7CC0" w:rsidRDefault="007E4A4E" w:rsidP="003F7CC0">
      <w:pPr>
        <w:ind w:left="720"/>
        <w:jc w:val="center"/>
        <w:rPr>
          <w:color w:val="000000"/>
        </w:rPr>
      </w:pPr>
      <w:commentRangeStart w:id="18"/>
      <w:commentRangeEnd w:id="18"/>
      <w:r>
        <w:rPr>
          <w:rStyle w:val="CommentReference"/>
        </w:rPr>
        <w:commentReference w:id="18"/>
      </w:r>
    </w:p>
    <w:p w14:paraId="19FE45B4" w14:textId="4AC4DB63" w:rsidR="003F7CC0" w:rsidRDefault="003F7CC0" w:rsidP="00D856DF">
      <w:pPr>
        <w:ind w:left="720"/>
        <w:rPr>
          <w:color w:val="000000"/>
        </w:rPr>
      </w:pPr>
    </w:p>
    <w:p w14:paraId="79C7D0E6" w14:textId="158DDA32" w:rsidR="003F7CC0" w:rsidRDefault="003F7CC0" w:rsidP="00D856DF">
      <w:pPr>
        <w:ind w:left="720"/>
        <w:rPr>
          <w:color w:val="000000"/>
        </w:rPr>
      </w:pPr>
      <w:r>
        <w:rPr>
          <w:color w:val="000000"/>
        </w:rPr>
        <w:lastRenderedPageBreak/>
        <w:t>Now step past the Free command. You will see nothing change in the Memory views, even though the Memory has been returned to the system.</w:t>
      </w:r>
      <w:r w:rsidR="006345DC">
        <w:rPr>
          <w:color w:val="000000"/>
        </w:rPr>
        <w:t xml:space="preserve"> In the C programming </w:t>
      </w:r>
      <w:proofErr w:type="gramStart"/>
      <w:r w:rsidR="006345DC">
        <w:rPr>
          <w:color w:val="000000"/>
        </w:rPr>
        <w:t>language</w:t>
      </w:r>
      <w:proofErr w:type="gramEnd"/>
      <w:r w:rsidR="006345DC">
        <w:rPr>
          <w:color w:val="000000"/>
        </w:rPr>
        <w:t xml:space="preserve"> there is no attempt to set the value of memory to 0 when it is not in use, the memory retains whatever the previous values were.</w:t>
      </w:r>
      <w:r w:rsidR="00402C67">
        <w:rPr>
          <w:color w:val="000000"/>
        </w:rPr>
        <w:t xml:space="preserve"> This is one reason to initialize variables, that way you can be assured that you </w:t>
      </w:r>
      <w:proofErr w:type="gramStart"/>
      <w:r w:rsidR="00402C67">
        <w:rPr>
          <w:color w:val="000000"/>
        </w:rPr>
        <w:t>don’t</w:t>
      </w:r>
      <w:proofErr w:type="gramEnd"/>
      <w:r w:rsidR="00402C67">
        <w:rPr>
          <w:color w:val="000000"/>
        </w:rPr>
        <w:t xml:space="preserve"> run into a problem were your program is using data from some other program’s execution.</w:t>
      </w:r>
    </w:p>
    <w:p w14:paraId="2C0B152D" w14:textId="4CC0FBA4" w:rsidR="003F7CC0" w:rsidRDefault="003F7CC0" w:rsidP="00D856DF">
      <w:pPr>
        <w:ind w:left="720"/>
        <w:rPr>
          <w:color w:val="000000"/>
        </w:rPr>
      </w:pPr>
    </w:p>
    <w:p w14:paraId="220BDA06" w14:textId="3BB7E43C" w:rsidR="003F7CC0" w:rsidRDefault="003F7CC0" w:rsidP="00D856DF">
      <w:pPr>
        <w:ind w:left="720"/>
        <w:rPr>
          <w:color w:val="000000"/>
        </w:rPr>
      </w:pPr>
    </w:p>
    <w:p w14:paraId="18BB9349" w14:textId="4EBE1802" w:rsidR="003F7CC0" w:rsidRPr="00D856DF" w:rsidRDefault="003F7CC0" w:rsidP="00D856DF">
      <w:pPr>
        <w:ind w:left="720"/>
        <w:rPr>
          <w:color w:val="000000"/>
        </w:rPr>
      </w:pPr>
      <w:commentRangeStart w:id="19"/>
      <w:r>
        <w:rPr>
          <w:color w:val="000000"/>
        </w:rPr>
        <w:t xml:space="preserve">It is important to note that there is no indication from the system that </w:t>
      </w:r>
      <w:r w:rsidR="00402C67">
        <w:rPr>
          <w:color w:val="000000"/>
        </w:rPr>
        <w:t xml:space="preserve">the memory allocated at </w:t>
      </w:r>
      <w:proofErr w:type="spellStart"/>
      <w:r>
        <w:rPr>
          <w:color w:val="000000"/>
        </w:rPr>
        <w:t>mem_address</w:t>
      </w:r>
      <w:proofErr w:type="spellEnd"/>
      <w:r>
        <w:rPr>
          <w:color w:val="000000"/>
        </w:rPr>
        <w:t xml:space="preserve"> </w:t>
      </w:r>
      <w:r w:rsidR="00402C67">
        <w:rPr>
          <w:color w:val="000000"/>
        </w:rPr>
        <w:t xml:space="preserve">has been deallocated. </w:t>
      </w:r>
      <w:r>
        <w:rPr>
          <w:color w:val="000000"/>
        </w:rPr>
        <w:t>If you as a programmer don’t realize this you can cause all kinds of defects (as I noted above, Pointers can be the cause of many serious defects.)</w:t>
      </w:r>
      <w:commentRangeEnd w:id="19"/>
      <w:r w:rsidR="005C65BB">
        <w:rPr>
          <w:rStyle w:val="CommentReference"/>
        </w:rPr>
        <w:commentReference w:id="19"/>
      </w:r>
      <w:r w:rsidR="00402C67">
        <w:rPr>
          <w:color w:val="000000"/>
        </w:rPr>
        <w:t xml:space="preserve"> The normal way to solve this problem is to set the </w:t>
      </w:r>
      <w:proofErr w:type="spellStart"/>
      <w:r w:rsidR="00402C67">
        <w:rPr>
          <w:color w:val="000000"/>
        </w:rPr>
        <w:t>mem_address</w:t>
      </w:r>
      <w:proofErr w:type="spellEnd"/>
      <w:r w:rsidR="00402C67">
        <w:rPr>
          <w:color w:val="000000"/>
        </w:rPr>
        <w:t xml:space="preserve"> to 0 after deallocating the memory.</w:t>
      </w:r>
    </w:p>
    <w:p w14:paraId="18E2C4C4" w14:textId="77777777" w:rsidR="00D856DF" w:rsidRPr="006A067E" w:rsidRDefault="00D856DF" w:rsidP="00D856DF">
      <w:pPr>
        <w:ind w:left="720"/>
        <w:rPr>
          <w:color w:val="000000"/>
        </w:rPr>
      </w:pPr>
    </w:p>
    <w:p w14:paraId="3A60AC5D" w14:textId="51A40143" w:rsidR="006A067E" w:rsidRDefault="006A067E" w:rsidP="006A067E">
      <w:pPr>
        <w:pStyle w:val="ListParagraph"/>
        <w:numPr>
          <w:ilvl w:val="0"/>
          <w:numId w:val="2"/>
        </w:numPr>
        <w:rPr>
          <w:color w:val="000000"/>
        </w:rPr>
      </w:pPr>
      <w:commentRangeStart w:id="20"/>
      <w:r w:rsidRPr="006A067E">
        <w:rPr>
          <w:color w:val="000000"/>
        </w:rPr>
        <w:t xml:space="preserve">The third </w:t>
      </w:r>
      <w:r w:rsidR="005E0D2F">
        <w:rPr>
          <w:color w:val="000000"/>
        </w:rPr>
        <w:t xml:space="preserve">way </w:t>
      </w:r>
      <w:r w:rsidR="003F7CC0">
        <w:rPr>
          <w:color w:val="000000"/>
        </w:rPr>
        <w:t xml:space="preserve">you may want to use a Pointer </w:t>
      </w:r>
      <w:r w:rsidRPr="006A067E">
        <w:rPr>
          <w:color w:val="000000"/>
        </w:rPr>
        <w:t>is when trying to dynamically (during run time) decide what function to execute.</w:t>
      </w:r>
      <w:r w:rsidR="00D411BB">
        <w:rPr>
          <w:color w:val="000000"/>
        </w:rPr>
        <w:t xml:space="preserve"> </w:t>
      </w:r>
      <w:r w:rsidR="00402C67">
        <w:rPr>
          <w:color w:val="000000"/>
        </w:rPr>
        <w:t xml:space="preserve">An excellent example of this is using hardware interrupts in your program. These hardware interrupts are used to indicate some hardware event has occurred and that your program </w:t>
      </w:r>
      <w:r w:rsidR="00616358">
        <w:rPr>
          <w:color w:val="000000"/>
        </w:rPr>
        <w:t xml:space="preserve">needs to respond. </w:t>
      </w:r>
      <w:proofErr w:type="gramStart"/>
      <w:r w:rsidR="00D411BB">
        <w:rPr>
          <w:color w:val="000000"/>
        </w:rPr>
        <w:t>So</w:t>
      </w:r>
      <w:proofErr w:type="gramEnd"/>
      <w:r w:rsidR="00D411BB">
        <w:rPr>
          <w:color w:val="000000"/>
        </w:rPr>
        <w:t xml:space="preserve"> let’s look at some quite different code</w:t>
      </w:r>
      <w:r w:rsidR="00771614">
        <w:rPr>
          <w:color w:val="000000"/>
        </w:rPr>
        <w:t xml:space="preserve">. To access this </w:t>
      </w:r>
      <w:proofErr w:type="gramStart"/>
      <w:r w:rsidR="00771614">
        <w:rPr>
          <w:color w:val="000000"/>
        </w:rPr>
        <w:t>code</w:t>
      </w:r>
      <w:proofErr w:type="gramEnd"/>
      <w:r w:rsidR="00771614">
        <w:rPr>
          <w:color w:val="000000"/>
        </w:rPr>
        <w:t xml:space="preserve"> import the </w:t>
      </w:r>
      <w:proofErr w:type="spellStart"/>
      <w:r w:rsidR="00771614">
        <w:rPr>
          <w:color w:val="000000"/>
        </w:rPr>
        <w:t>gpiointerrupt</w:t>
      </w:r>
      <w:proofErr w:type="spellEnd"/>
      <w:r w:rsidR="00771614">
        <w:rPr>
          <w:color w:val="000000"/>
        </w:rPr>
        <w:t xml:space="preserve"> project from the Resource Explorer:</w:t>
      </w:r>
      <w:commentRangeEnd w:id="20"/>
      <w:r w:rsidR="005C65BB">
        <w:rPr>
          <w:rStyle w:val="CommentReference"/>
        </w:rPr>
        <w:commentReference w:id="20"/>
      </w:r>
    </w:p>
    <w:p w14:paraId="34A04410" w14:textId="2F975F7F" w:rsidR="00771614" w:rsidRDefault="00771614" w:rsidP="00771614">
      <w:pPr>
        <w:rPr>
          <w:color w:val="000000"/>
        </w:rPr>
      </w:pPr>
    </w:p>
    <w:p w14:paraId="5D374DD2" w14:textId="6B00E732" w:rsidR="00771614" w:rsidRPr="00771614" w:rsidRDefault="00771614" w:rsidP="00771614">
      <w:pPr>
        <w:jc w:val="center"/>
        <w:rPr>
          <w:color w:val="000000"/>
        </w:rPr>
      </w:pPr>
      <w:r>
        <w:rPr>
          <w:noProof/>
          <w:color w:val="000000"/>
        </w:rPr>
        <w:drawing>
          <wp:inline distT="0" distB="0" distL="0" distR="0" wp14:anchorId="590EF272" wp14:editId="260348AC">
            <wp:extent cx="3924300" cy="2057093"/>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44340" cy="2067598"/>
                    </a:xfrm>
                    <a:prstGeom prst="rect">
                      <a:avLst/>
                    </a:prstGeom>
                    <a:noFill/>
                    <a:ln>
                      <a:noFill/>
                    </a:ln>
                  </pic:spPr>
                </pic:pic>
              </a:graphicData>
            </a:graphic>
          </wp:inline>
        </w:drawing>
      </w:r>
    </w:p>
    <w:p w14:paraId="6DFD25DB" w14:textId="4910DAFE" w:rsidR="00D411BB" w:rsidRDefault="00D411BB" w:rsidP="00D411BB">
      <w:pPr>
        <w:rPr>
          <w:color w:val="000000"/>
        </w:rPr>
      </w:pPr>
    </w:p>
    <w:p w14:paraId="18075C66" w14:textId="59CBB7C5" w:rsidR="00771614" w:rsidRPr="00771614" w:rsidRDefault="00771614" w:rsidP="00771614">
      <w:pPr>
        <w:autoSpaceDE w:val="0"/>
        <w:autoSpaceDN w:val="0"/>
        <w:adjustRightInd w:val="0"/>
        <w:rPr>
          <w:color w:val="3F7F5F"/>
        </w:rPr>
      </w:pPr>
      <w:r w:rsidRPr="00771614">
        <w:t xml:space="preserve">Now select to edit the </w:t>
      </w:r>
      <w:proofErr w:type="spellStart"/>
      <w:r w:rsidRPr="00771614">
        <w:t>gpiointerrupt.c</w:t>
      </w:r>
      <w:proofErr w:type="spellEnd"/>
      <w:r w:rsidRPr="00771614">
        <w:t xml:space="preserve"> file:</w:t>
      </w:r>
    </w:p>
    <w:p w14:paraId="7755E6B1" w14:textId="3580043F" w:rsidR="00771614" w:rsidRDefault="00771614" w:rsidP="00771614">
      <w:pPr>
        <w:autoSpaceDE w:val="0"/>
        <w:autoSpaceDN w:val="0"/>
        <w:adjustRightInd w:val="0"/>
        <w:rPr>
          <w:rFonts w:ascii="Consolas" w:hAnsi="Consolas" w:cs="Consolas"/>
          <w:color w:val="3F7F5F"/>
        </w:rPr>
      </w:pPr>
    </w:p>
    <w:p w14:paraId="0B2FA6C1" w14:textId="77777777" w:rsidR="00771614" w:rsidRDefault="00771614" w:rsidP="00771614">
      <w:pPr>
        <w:autoSpaceDE w:val="0"/>
        <w:autoSpaceDN w:val="0"/>
        <w:adjustRightInd w:val="0"/>
        <w:rPr>
          <w:rFonts w:ascii="Consolas" w:hAnsi="Consolas" w:cs="Consolas"/>
          <w:color w:val="3F7F5F"/>
        </w:rPr>
      </w:pPr>
    </w:p>
    <w:p w14:paraId="351BF015" w14:textId="29F7871E"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0BD628A7"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w:t>
      </w:r>
      <w:proofErr w:type="spellStart"/>
      <w:r>
        <w:rPr>
          <w:rFonts w:ascii="Consolas" w:hAnsi="Consolas" w:cs="Consolas"/>
          <w:color w:val="3F7F5F"/>
        </w:rPr>
        <w:t>gpiointerrupt.c</w:t>
      </w:r>
      <w:proofErr w:type="spellEnd"/>
      <w:r>
        <w:rPr>
          <w:rFonts w:ascii="Consolas" w:hAnsi="Consolas" w:cs="Consolas"/>
          <w:color w:val="3F7F5F"/>
        </w:rPr>
        <w:t xml:space="preserve"> ========</w:t>
      </w:r>
    </w:p>
    <w:p w14:paraId="31E24C09"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18BC60B"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stdint.h</w:t>
      </w:r>
      <w:proofErr w:type="spellEnd"/>
      <w:r>
        <w:rPr>
          <w:rFonts w:ascii="Consolas" w:hAnsi="Consolas" w:cs="Consolas"/>
          <w:color w:val="2A00FF"/>
        </w:rPr>
        <w:t>&gt;</w:t>
      </w:r>
    </w:p>
    <w:p w14:paraId="7A39667D"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stddef.h</w:t>
      </w:r>
      <w:proofErr w:type="spellEnd"/>
      <w:r>
        <w:rPr>
          <w:rFonts w:ascii="Consolas" w:hAnsi="Consolas" w:cs="Consolas"/>
          <w:color w:val="2A00FF"/>
        </w:rPr>
        <w:t>&gt;</w:t>
      </w:r>
    </w:p>
    <w:p w14:paraId="071DC917" w14:textId="77777777" w:rsidR="00771614" w:rsidRDefault="00771614" w:rsidP="00771614">
      <w:pPr>
        <w:autoSpaceDE w:val="0"/>
        <w:autoSpaceDN w:val="0"/>
        <w:adjustRightInd w:val="0"/>
        <w:rPr>
          <w:rFonts w:ascii="Consolas" w:hAnsi="Consolas" w:cs="Consolas"/>
        </w:rPr>
      </w:pPr>
    </w:p>
    <w:p w14:paraId="1CB83E9D"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Driver Header files */</w:t>
      </w:r>
    </w:p>
    <w:p w14:paraId="6346DCE8"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&lt;</w:t>
      </w:r>
      <w:proofErr w:type="spellStart"/>
      <w:r>
        <w:rPr>
          <w:rFonts w:ascii="Consolas" w:hAnsi="Consolas" w:cs="Consolas"/>
          <w:color w:val="2A00FF"/>
        </w:rPr>
        <w:t>ti</w:t>
      </w:r>
      <w:proofErr w:type="spellEnd"/>
      <w:r>
        <w:rPr>
          <w:rFonts w:ascii="Consolas" w:hAnsi="Consolas" w:cs="Consolas"/>
          <w:color w:val="2A00FF"/>
        </w:rPr>
        <w:t>/drivers/</w:t>
      </w:r>
      <w:proofErr w:type="spellStart"/>
      <w:r>
        <w:rPr>
          <w:rFonts w:ascii="Consolas" w:hAnsi="Consolas" w:cs="Consolas"/>
          <w:color w:val="2A00FF"/>
        </w:rPr>
        <w:t>GPIO.h</w:t>
      </w:r>
      <w:proofErr w:type="spellEnd"/>
      <w:r>
        <w:rPr>
          <w:rFonts w:ascii="Consolas" w:hAnsi="Consolas" w:cs="Consolas"/>
          <w:color w:val="2A00FF"/>
        </w:rPr>
        <w:t>&gt;</w:t>
      </w:r>
    </w:p>
    <w:p w14:paraId="3095A240" w14:textId="77777777" w:rsidR="00771614" w:rsidRDefault="00771614" w:rsidP="00771614">
      <w:pPr>
        <w:autoSpaceDE w:val="0"/>
        <w:autoSpaceDN w:val="0"/>
        <w:adjustRightInd w:val="0"/>
        <w:rPr>
          <w:rFonts w:ascii="Consolas" w:hAnsi="Consolas" w:cs="Consolas"/>
        </w:rPr>
      </w:pPr>
    </w:p>
    <w:p w14:paraId="777E2F4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Driver configuration */</w:t>
      </w:r>
    </w:p>
    <w:p w14:paraId="3EE91302"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#include</w:t>
      </w:r>
      <w:r>
        <w:rPr>
          <w:rFonts w:ascii="Consolas" w:hAnsi="Consolas" w:cs="Consolas"/>
          <w:color w:val="000000"/>
        </w:rPr>
        <w:t xml:space="preserve"> </w:t>
      </w:r>
      <w:r>
        <w:rPr>
          <w:rFonts w:ascii="Consolas" w:hAnsi="Consolas" w:cs="Consolas"/>
          <w:color w:val="2A00FF"/>
        </w:rPr>
        <w:t>"</w:t>
      </w:r>
      <w:proofErr w:type="spellStart"/>
      <w:r>
        <w:rPr>
          <w:rFonts w:ascii="Consolas" w:hAnsi="Consolas" w:cs="Consolas"/>
          <w:color w:val="2A00FF"/>
        </w:rPr>
        <w:t>ti_drivers_config.h</w:t>
      </w:r>
      <w:proofErr w:type="spellEnd"/>
      <w:r>
        <w:rPr>
          <w:rFonts w:ascii="Consolas" w:hAnsi="Consolas" w:cs="Consolas"/>
          <w:color w:val="2A00FF"/>
        </w:rPr>
        <w:t>"</w:t>
      </w:r>
    </w:p>
    <w:p w14:paraId="0E8B0793" w14:textId="77777777" w:rsidR="00771614" w:rsidRDefault="00771614" w:rsidP="00771614">
      <w:pPr>
        <w:autoSpaceDE w:val="0"/>
        <w:autoSpaceDN w:val="0"/>
        <w:adjustRightInd w:val="0"/>
        <w:rPr>
          <w:rFonts w:ascii="Consolas" w:hAnsi="Consolas" w:cs="Consolas"/>
        </w:rPr>
      </w:pPr>
    </w:p>
    <w:p w14:paraId="06AE4FB3"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68342977"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gpioButtonFxn0 ========</w:t>
      </w:r>
    </w:p>
    <w:p w14:paraId="3427B736"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Callback function for the GPIO interrupt on CONFIG_GPIO_BUTTON_0.</w:t>
      </w:r>
    </w:p>
    <w:p w14:paraId="72AC6B8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BA717BA"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gpioButtonFxn0</w:t>
      </w:r>
      <w:r>
        <w:rPr>
          <w:rFonts w:ascii="Consolas" w:hAnsi="Consolas" w:cs="Consolas"/>
          <w:color w:val="000000"/>
        </w:rPr>
        <w:t>(</w:t>
      </w:r>
      <w:r>
        <w:rPr>
          <w:rFonts w:ascii="Consolas" w:hAnsi="Consolas" w:cs="Consolas"/>
          <w:color w:val="005032"/>
        </w:rPr>
        <w:t>uint_least8_t</w:t>
      </w:r>
      <w:r>
        <w:rPr>
          <w:rFonts w:ascii="Consolas" w:hAnsi="Consolas" w:cs="Consolas"/>
          <w:color w:val="000000"/>
        </w:rPr>
        <w:t xml:space="preserve"> index)</w:t>
      </w:r>
    </w:p>
    <w:p w14:paraId="34461F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0127BF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Clear the GPIO interrupt and toggle an LED */</w:t>
      </w:r>
    </w:p>
    <w:p w14:paraId="6CDEA891"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lastRenderedPageBreak/>
        <w:t xml:space="preserve">    </w:t>
      </w:r>
      <w:proofErr w:type="spellStart"/>
      <w:r>
        <w:rPr>
          <w:rFonts w:ascii="Consolas" w:hAnsi="Consolas" w:cs="Consolas"/>
          <w:color w:val="000000"/>
        </w:rPr>
        <w:t>GPIO_</w:t>
      </w:r>
      <w:proofErr w:type="gramStart"/>
      <w:r>
        <w:rPr>
          <w:rFonts w:ascii="Consolas" w:hAnsi="Consolas" w:cs="Consolas"/>
          <w:color w:val="000000"/>
        </w:rPr>
        <w:t>toggle</w:t>
      </w:r>
      <w:proofErr w:type="spellEnd"/>
      <w:r>
        <w:rPr>
          <w:rFonts w:ascii="Consolas" w:hAnsi="Consolas" w:cs="Consolas"/>
          <w:color w:val="000000"/>
        </w:rPr>
        <w:t>(</w:t>
      </w:r>
      <w:proofErr w:type="gramEnd"/>
      <w:r>
        <w:rPr>
          <w:rFonts w:ascii="Consolas" w:hAnsi="Consolas" w:cs="Consolas"/>
          <w:color w:val="000000"/>
        </w:rPr>
        <w:t>CONFIG_GPIO_LED_0);</w:t>
      </w:r>
    </w:p>
    <w:p w14:paraId="34F5C6D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53DA6818" w14:textId="77777777" w:rsidR="00771614" w:rsidRDefault="00771614" w:rsidP="00771614">
      <w:pPr>
        <w:autoSpaceDE w:val="0"/>
        <w:autoSpaceDN w:val="0"/>
        <w:adjustRightInd w:val="0"/>
        <w:rPr>
          <w:rFonts w:ascii="Consolas" w:hAnsi="Consolas" w:cs="Consolas"/>
        </w:rPr>
      </w:pPr>
    </w:p>
    <w:p w14:paraId="7CD844D2"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0FD51FE8"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gpioButtonFxn1 ========</w:t>
      </w:r>
    </w:p>
    <w:p w14:paraId="7E35C53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Callback function for the GPIO interrupt on CONFIG_GPIO_BUTTON_1.</w:t>
      </w:r>
    </w:p>
    <w:p w14:paraId="6FDCE40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This may not be used for all boards.</w:t>
      </w:r>
    </w:p>
    <w:p w14:paraId="0825520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1AC90D98"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r>
        <w:rPr>
          <w:rFonts w:ascii="Consolas" w:hAnsi="Consolas" w:cs="Consolas"/>
          <w:b/>
          <w:bCs/>
          <w:color w:val="000000"/>
        </w:rPr>
        <w:t>gpioButtonFxn1</w:t>
      </w:r>
      <w:r>
        <w:rPr>
          <w:rFonts w:ascii="Consolas" w:hAnsi="Consolas" w:cs="Consolas"/>
          <w:color w:val="000000"/>
        </w:rPr>
        <w:t>(</w:t>
      </w:r>
      <w:r>
        <w:rPr>
          <w:rFonts w:ascii="Consolas" w:hAnsi="Consolas" w:cs="Consolas"/>
          <w:color w:val="005032"/>
        </w:rPr>
        <w:t>uint_least8_t</w:t>
      </w:r>
      <w:r>
        <w:rPr>
          <w:rFonts w:ascii="Consolas" w:hAnsi="Consolas" w:cs="Consolas"/>
          <w:color w:val="000000"/>
        </w:rPr>
        <w:t xml:space="preserve"> index)</w:t>
      </w:r>
    </w:p>
    <w:p w14:paraId="2E1B506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68E7F3CD"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Clear the GPIO interrupt and toggle an LED */</w:t>
      </w:r>
    </w:p>
    <w:p w14:paraId="2580F9C2"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toggle</w:t>
      </w:r>
      <w:proofErr w:type="spellEnd"/>
      <w:r>
        <w:rPr>
          <w:rFonts w:ascii="Consolas" w:hAnsi="Consolas" w:cs="Consolas"/>
          <w:color w:val="000000"/>
        </w:rPr>
        <w:t>(</w:t>
      </w:r>
      <w:proofErr w:type="gramEnd"/>
      <w:r>
        <w:rPr>
          <w:rFonts w:ascii="Consolas" w:hAnsi="Consolas" w:cs="Consolas"/>
          <w:color w:val="000000"/>
        </w:rPr>
        <w:t>CONFIG_GPIO_LED_1);</w:t>
      </w:r>
    </w:p>
    <w:p w14:paraId="5FFA4BB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0385759" w14:textId="77777777" w:rsidR="00771614" w:rsidRDefault="00771614" w:rsidP="00771614">
      <w:pPr>
        <w:autoSpaceDE w:val="0"/>
        <w:autoSpaceDN w:val="0"/>
        <w:adjustRightInd w:val="0"/>
        <w:rPr>
          <w:rFonts w:ascii="Consolas" w:hAnsi="Consolas" w:cs="Consolas"/>
        </w:rPr>
      </w:pPr>
    </w:p>
    <w:p w14:paraId="2C7BA1F6"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w:t>
      </w:r>
    </w:p>
    <w:p w14:paraId="1E012FCA"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 </w:t>
      </w:r>
      <w:proofErr w:type="spellStart"/>
      <w:r>
        <w:rPr>
          <w:rFonts w:ascii="Consolas" w:hAnsi="Consolas" w:cs="Consolas"/>
          <w:color w:val="3F7F5F"/>
        </w:rPr>
        <w:t>mainThread</w:t>
      </w:r>
      <w:proofErr w:type="spellEnd"/>
      <w:r>
        <w:rPr>
          <w:rFonts w:ascii="Consolas" w:hAnsi="Consolas" w:cs="Consolas"/>
          <w:color w:val="3F7F5F"/>
        </w:rPr>
        <w:t xml:space="preserve"> ========</w:t>
      </w:r>
    </w:p>
    <w:p w14:paraId="2E930E8F"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5AA243F0" w14:textId="77777777" w:rsidR="00771614" w:rsidRDefault="00771614" w:rsidP="00771614">
      <w:pPr>
        <w:autoSpaceDE w:val="0"/>
        <w:autoSpaceDN w:val="0"/>
        <w:adjustRightInd w:val="0"/>
        <w:rPr>
          <w:rFonts w:ascii="Consolas" w:hAnsi="Consolas" w:cs="Consolas"/>
        </w:rPr>
      </w:pP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b/>
          <w:bCs/>
          <w:color w:val="000000"/>
        </w:rPr>
        <w:t>mainThread</w:t>
      </w:r>
      <w:proofErr w:type="spellEnd"/>
      <w:r>
        <w:rPr>
          <w:rFonts w:ascii="Consolas" w:hAnsi="Consolas" w:cs="Consolas"/>
          <w:color w:val="000000"/>
        </w:rPr>
        <w:t>(</w:t>
      </w:r>
      <w:proofErr w:type="gramEnd"/>
      <w:r>
        <w:rPr>
          <w:rFonts w:ascii="Consolas" w:hAnsi="Consolas" w:cs="Consolas"/>
          <w:b/>
          <w:bCs/>
          <w:color w:val="7F0055"/>
        </w:rPr>
        <w:t>void</w:t>
      </w:r>
      <w:r>
        <w:rPr>
          <w:rFonts w:ascii="Consolas" w:hAnsi="Consolas" w:cs="Consolas"/>
          <w:color w:val="000000"/>
        </w:rPr>
        <w:t xml:space="preserve"> *arg0)</w:t>
      </w:r>
    </w:p>
    <w:p w14:paraId="1E152CAD"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D5F9E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xml:space="preserve">/* Call driver </w:t>
      </w:r>
      <w:proofErr w:type="spellStart"/>
      <w:r>
        <w:rPr>
          <w:rFonts w:ascii="Consolas" w:hAnsi="Consolas" w:cs="Consolas"/>
          <w:color w:val="3F7F5F"/>
          <w:u w:val="single"/>
        </w:rPr>
        <w:t>init</w:t>
      </w:r>
      <w:proofErr w:type="spellEnd"/>
      <w:r>
        <w:rPr>
          <w:rFonts w:ascii="Consolas" w:hAnsi="Consolas" w:cs="Consolas"/>
          <w:color w:val="3F7F5F"/>
        </w:rPr>
        <w:t xml:space="preserve"> functions */</w:t>
      </w:r>
    </w:p>
    <w:p w14:paraId="4844CA97"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b/>
          <w:bCs/>
          <w:color w:val="642880"/>
        </w:rPr>
        <w:t>GPIO_</w:t>
      </w:r>
      <w:proofErr w:type="gramStart"/>
      <w:r>
        <w:rPr>
          <w:rFonts w:ascii="Consolas" w:hAnsi="Consolas" w:cs="Consolas"/>
          <w:b/>
          <w:bCs/>
          <w:color w:val="642880"/>
        </w:rPr>
        <w:t>init</w:t>
      </w:r>
      <w:proofErr w:type="spellEnd"/>
      <w:r>
        <w:rPr>
          <w:rFonts w:ascii="Consolas" w:hAnsi="Consolas" w:cs="Consolas"/>
          <w:color w:val="000000"/>
        </w:rPr>
        <w:t>(</w:t>
      </w:r>
      <w:proofErr w:type="gramEnd"/>
      <w:r>
        <w:rPr>
          <w:rFonts w:ascii="Consolas" w:hAnsi="Consolas" w:cs="Consolas"/>
          <w:color w:val="000000"/>
        </w:rPr>
        <w:t>);</w:t>
      </w:r>
    </w:p>
    <w:p w14:paraId="121CE850" w14:textId="77777777" w:rsidR="00771614" w:rsidRDefault="00771614" w:rsidP="00771614">
      <w:pPr>
        <w:autoSpaceDE w:val="0"/>
        <w:autoSpaceDN w:val="0"/>
        <w:adjustRightInd w:val="0"/>
        <w:rPr>
          <w:rFonts w:ascii="Consolas" w:hAnsi="Consolas" w:cs="Consolas"/>
        </w:rPr>
      </w:pPr>
    </w:p>
    <w:p w14:paraId="7A08F64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Configure the LED and button pins */</w:t>
      </w:r>
    </w:p>
    <w:p w14:paraId="44DD5BA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CONFIG_GPIO_LED_0, GPIO_CFG_OUT_STD | GPIO_CFG_OUT_LOW);</w:t>
      </w:r>
    </w:p>
    <w:p w14:paraId="7B132A81"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CONFIG_GPIO_LED_1, GPIO_CFG_OUT_STD | GPIO_CFG_OUT_LOW);</w:t>
      </w:r>
    </w:p>
    <w:p w14:paraId="29528037"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CONFIG_GPIO_BUTTON_0, GPIO_CFG_IN_PU | GPIO_CFG_IN_INT_FALLING);</w:t>
      </w:r>
    </w:p>
    <w:p w14:paraId="5D0D8071" w14:textId="77777777" w:rsidR="00771614" w:rsidRDefault="00771614" w:rsidP="00771614">
      <w:pPr>
        <w:autoSpaceDE w:val="0"/>
        <w:autoSpaceDN w:val="0"/>
        <w:adjustRightInd w:val="0"/>
        <w:rPr>
          <w:rFonts w:ascii="Consolas" w:hAnsi="Consolas" w:cs="Consolas"/>
        </w:rPr>
      </w:pPr>
    </w:p>
    <w:p w14:paraId="6A054D4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Turn on user LED */</w:t>
      </w:r>
    </w:p>
    <w:p w14:paraId="6873BCDE"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write</w:t>
      </w:r>
      <w:proofErr w:type="spellEnd"/>
      <w:r>
        <w:rPr>
          <w:rFonts w:ascii="Consolas" w:hAnsi="Consolas" w:cs="Consolas"/>
          <w:color w:val="000000"/>
        </w:rPr>
        <w:t>(</w:t>
      </w:r>
      <w:proofErr w:type="gramEnd"/>
      <w:r>
        <w:rPr>
          <w:rFonts w:ascii="Consolas" w:hAnsi="Consolas" w:cs="Consolas"/>
          <w:color w:val="000000"/>
        </w:rPr>
        <w:t>CONFIG_GPIO_LED_0, CONFIG_GPIO_LED_ON);</w:t>
      </w:r>
    </w:p>
    <w:p w14:paraId="3B218370" w14:textId="77777777" w:rsidR="00771614" w:rsidRDefault="00771614" w:rsidP="00771614">
      <w:pPr>
        <w:autoSpaceDE w:val="0"/>
        <w:autoSpaceDN w:val="0"/>
        <w:adjustRightInd w:val="0"/>
        <w:rPr>
          <w:rFonts w:ascii="Consolas" w:hAnsi="Consolas" w:cs="Consolas"/>
        </w:rPr>
      </w:pPr>
    </w:p>
    <w:p w14:paraId="0FBC440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448A2F9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CONFIG_GPIO_BUTTON_0, gpioButtonFxn0);</w:t>
      </w:r>
    </w:p>
    <w:p w14:paraId="04514B91" w14:textId="77777777" w:rsidR="00771614" w:rsidRDefault="00771614" w:rsidP="00771614">
      <w:pPr>
        <w:autoSpaceDE w:val="0"/>
        <w:autoSpaceDN w:val="0"/>
        <w:adjustRightInd w:val="0"/>
        <w:rPr>
          <w:rFonts w:ascii="Consolas" w:hAnsi="Consolas" w:cs="Consolas"/>
        </w:rPr>
      </w:pPr>
    </w:p>
    <w:p w14:paraId="3DCCAFA0"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Enable interrupts */</w:t>
      </w:r>
    </w:p>
    <w:p w14:paraId="707A5E92"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enableInt</w:t>
      </w:r>
      <w:proofErr w:type="spellEnd"/>
      <w:r>
        <w:rPr>
          <w:rFonts w:ascii="Consolas" w:hAnsi="Consolas" w:cs="Consolas"/>
          <w:color w:val="000000"/>
        </w:rPr>
        <w:t>(</w:t>
      </w:r>
      <w:proofErr w:type="gramEnd"/>
      <w:r>
        <w:rPr>
          <w:rFonts w:ascii="Consolas" w:hAnsi="Consolas" w:cs="Consolas"/>
          <w:color w:val="000000"/>
        </w:rPr>
        <w:t>CONFIG_GPIO_BUTTON_0);</w:t>
      </w:r>
    </w:p>
    <w:p w14:paraId="218AF1E4" w14:textId="77777777" w:rsidR="00771614" w:rsidRDefault="00771614" w:rsidP="00771614">
      <w:pPr>
        <w:autoSpaceDE w:val="0"/>
        <w:autoSpaceDN w:val="0"/>
        <w:adjustRightInd w:val="0"/>
        <w:rPr>
          <w:rFonts w:ascii="Consolas" w:hAnsi="Consolas" w:cs="Consolas"/>
        </w:rPr>
      </w:pPr>
    </w:p>
    <w:p w14:paraId="6A6E6C3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w:t>
      </w:r>
    </w:p>
    <w:p w14:paraId="2939DF75"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If more than one input pin is available for your device, interrupts</w:t>
      </w:r>
    </w:p>
    <w:p w14:paraId="2C3E59C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  will be enabled on CONFIG_GPIO_BUTTON1.</w:t>
      </w:r>
    </w:p>
    <w:p w14:paraId="6F08068E" w14:textId="77777777" w:rsidR="00771614" w:rsidRDefault="00771614" w:rsidP="00771614">
      <w:pPr>
        <w:autoSpaceDE w:val="0"/>
        <w:autoSpaceDN w:val="0"/>
        <w:adjustRightInd w:val="0"/>
        <w:rPr>
          <w:rFonts w:ascii="Consolas" w:hAnsi="Consolas" w:cs="Consolas"/>
        </w:rPr>
      </w:pPr>
      <w:r>
        <w:rPr>
          <w:rFonts w:ascii="Consolas" w:hAnsi="Consolas" w:cs="Consolas"/>
          <w:color w:val="3F7F5F"/>
        </w:rPr>
        <w:t xml:space="preserve">     */</w:t>
      </w:r>
    </w:p>
    <w:p w14:paraId="21F063CF"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(CONFIG_GPIO_BUTTON_</w:t>
      </w:r>
      <w:proofErr w:type="gramStart"/>
      <w:r>
        <w:rPr>
          <w:rFonts w:ascii="Consolas" w:hAnsi="Consolas" w:cs="Consolas"/>
          <w:color w:val="000000"/>
        </w:rPr>
        <w:t>0 !</w:t>
      </w:r>
      <w:proofErr w:type="gramEnd"/>
      <w:r>
        <w:rPr>
          <w:rFonts w:ascii="Consolas" w:hAnsi="Consolas" w:cs="Consolas"/>
          <w:color w:val="000000"/>
        </w:rPr>
        <w:t>= CONFIG_GPIO_BUTTON_1) {</w:t>
      </w:r>
    </w:p>
    <w:p w14:paraId="1E31B72C"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Configure BUTTON1 pin */</w:t>
      </w:r>
    </w:p>
    <w:p w14:paraId="744CC496"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setConfig</w:t>
      </w:r>
      <w:proofErr w:type="spellEnd"/>
      <w:r>
        <w:rPr>
          <w:rFonts w:ascii="Consolas" w:hAnsi="Consolas" w:cs="Consolas"/>
          <w:color w:val="000000"/>
        </w:rPr>
        <w:t>(</w:t>
      </w:r>
      <w:proofErr w:type="gramEnd"/>
      <w:r>
        <w:rPr>
          <w:rFonts w:ascii="Consolas" w:hAnsi="Consolas" w:cs="Consolas"/>
          <w:color w:val="000000"/>
        </w:rPr>
        <w:t>CONFIG_GPIO_BUTTON_1, GPIO_CFG_IN_PU | GPIO_CFG_IN_INT_FALLING);</w:t>
      </w:r>
    </w:p>
    <w:p w14:paraId="401E91C6" w14:textId="77777777" w:rsidR="00771614" w:rsidRDefault="00771614" w:rsidP="00771614">
      <w:pPr>
        <w:autoSpaceDE w:val="0"/>
        <w:autoSpaceDN w:val="0"/>
        <w:adjustRightInd w:val="0"/>
        <w:rPr>
          <w:rFonts w:ascii="Consolas" w:hAnsi="Consolas" w:cs="Consolas"/>
        </w:rPr>
      </w:pPr>
    </w:p>
    <w:p w14:paraId="6FCB2654"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5F8A56B4"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CONFIG_GPIO_BUTTON_1, gpioButtonFxn1);</w:t>
      </w:r>
    </w:p>
    <w:p w14:paraId="592D30B3"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enableInt</w:t>
      </w:r>
      <w:proofErr w:type="spellEnd"/>
      <w:r>
        <w:rPr>
          <w:rFonts w:ascii="Consolas" w:hAnsi="Consolas" w:cs="Consolas"/>
          <w:color w:val="000000"/>
        </w:rPr>
        <w:t>(</w:t>
      </w:r>
      <w:proofErr w:type="gramEnd"/>
      <w:r>
        <w:rPr>
          <w:rFonts w:ascii="Consolas" w:hAnsi="Consolas" w:cs="Consolas"/>
          <w:color w:val="000000"/>
        </w:rPr>
        <w:t>CONFIG_GPIO_BUTTON_1);</w:t>
      </w:r>
    </w:p>
    <w:p w14:paraId="35B21FCA"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
    <w:p w14:paraId="0D7A5D48" w14:textId="77777777" w:rsidR="00771614" w:rsidRDefault="00771614" w:rsidP="00771614">
      <w:pPr>
        <w:autoSpaceDE w:val="0"/>
        <w:autoSpaceDN w:val="0"/>
        <w:adjustRightInd w:val="0"/>
        <w:rPr>
          <w:rFonts w:ascii="Consolas" w:hAnsi="Consolas" w:cs="Consolas"/>
        </w:rPr>
      </w:pPr>
    </w:p>
    <w:p w14:paraId="2A593EEB"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return</w:t>
      </w:r>
      <w:r>
        <w:rPr>
          <w:rFonts w:ascii="Consolas" w:hAnsi="Consolas" w:cs="Consolas"/>
          <w:color w:val="000000"/>
        </w:rPr>
        <w:t xml:space="preserve"> (NULL);</w:t>
      </w:r>
    </w:p>
    <w:p w14:paraId="3CCF73D8"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w:t>
      </w:r>
    </w:p>
    <w:p w14:paraId="26AE25A1" w14:textId="01E665C9" w:rsidR="00D411BB" w:rsidRDefault="00D411BB" w:rsidP="00D411BB">
      <w:pPr>
        <w:rPr>
          <w:color w:val="000000"/>
        </w:rPr>
      </w:pPr>
    </w:p>
    <w:p w14:paraId="7EDB90C1" w14:textId="484D39EC" w:rsidR="00D411BB" w:rsidRDefault="00D411BB" w:rsidP="00D411BB">
      <w:pPr>
        <w:rPr>
          <w:color w:val="000000"/>
        </w:rPr>
      </w:pPr>
    </w:p>
    <w:p w14:paraId="55B3DC3D" w14:textId="3F0AF43C" w:rsidR="00D411BB" w:rsidRDefault="00771614" w:rsidP="00D411BB">
      <w:pPr>
        <w:rPr>
          <w:color w:val="000000"/>
        </w:rPr>
      </w:pPr>
      <w:r>
        <w:rPr>
          <w:color w:val="000000"/>
        </w:rPr>
        <w:lastRenderedPageBreak/>
        <w:t xml:space="preserve">You’ll notice the two functions declared above the </w:t>
      </w:r>
      <w:proofErr w:type="spellStart"/>
      <w:r w:rsidRPr="00F56CF2">
        <w:rPr>
          <w:i/>
          <w:iCs/>
          <w:color w:val="000000"/>
        </w:rPr>
        <w:t>main</w:t>
      </w:r>
      <w:r w:rsidR="005C65BB" w:rsidRPr="00F56CF2">
        <w:rPr>
          <w:i/>
          <w:iCs/>
          <w:color w:val="000000"/>
        </w:rPr>
        <w:t>Thread</w:t>
      </w:r>
      <w:proofErr w:type="spellEnd"/>
      <w:r>
        <w:rPr>
          <w:color w:val="000000"/>
        </w:rPr>
        <w:t xml:space="preserve"> function. Each of these is a function you will want to execute when an interrupt occurs. Configuring this happens using this command:</w:t>
      </w:r>
    </w:p>
    <w:p w14:paraId="44412406" w14:textId="120FC82F" w:rsidR="00771614" w:rsidRDefault="00771614" w:rsidP="00D411BB">
      <w:pPr>
        <w:rPr>
          <w:color w:val="000000"/>
        </w:rPr>
      </w:pPr>
    </w:p>
    <w:p w14:paraId="6A74F695"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color w:val="3F7F5F"/>
        </w:rPr>
        <w:t>/* install Button callback */</w:t>
      </w:r>
    </w:p>
    <w:p w14:paraId="2424A628" w14:textId="77777777" w:rsidR="00771614" w:rsidRDefault="00771614" w:rsidP="00771614">
      <w:pPr>
        <w:autoSpaceDE w:val="0"/>
        <w:autoSpaceDN w:val="0"/>
        <w:adjustRightInd w:val="0"/>
        <w:rPr>
          <w:rFonts w:ascii="Consolas" w:hAnsi="Consolas" w:cs="Consolas"/>
        </w:rPr>
      </w:pPr>
      <w:r>
        <w:rPr>
          <w:rFonts w:ascii="Consolas" w:hAnsi="Consolas" w:cs="Consolas"/>
          <w:color w:val="000000"/>
        </w:rPr>
        <w:t xml:space="preserve">    </w:t>
      </w:r>
      <w:proofErr w:type="spellStart"/>
      <w:r>
        <w:rPr>
          <w:rFonts w:ascii="Consolas" w:hAnsi="Consolas" w:cs="Consolas"/>
          <w:color w:val="000000"/>
        </w:rPr>
        <w:t>GPIO_</w:t>
      </w:r>
      <w:proofErr w:type="gramStart"/>
      <w:r>
        <w:rPr>
          <w:rFonts w:ascii="Consolas" w:hAnsi="Consolas" w:cs="Consolas"/>
          <w:color w:val="000000"/>
        </w:rPr>
        <w:t>setCallback</w:t>
      </w:r>
      <w:proofErr w:type="spellEnd"/>
      <w:r>
        <w:rPr>
          <w:rFonts w:ascii="Consolas" w:hAnsi="Consolas" w:cs="Consolas"/>
          <w:color w:val="000000"/>
        </w:rPr>
        <w:t>(</w:t>
      </w:r>
      <w:proofErr w:type="gramEnd"/>
      <w:r>
        <w:rPr>
          <w:rFonts w:ascii="Consolas" w:hAnsi="Consolas" w:cs="Consolas"/>
          <w:color w:val="000000"/>
        </w:rPr>
        <w:t>CONFIG_GPIO_BUTTON_0, gpioButtonFxn0);</w:t>
      </w:r>
    </w:p>
    <w:p w14:paraId="027F69ED" w14:textId="2D071D9B" w:rsidR="00771614" w:rsidRDefault="00771614" w:rsidP="00D411BB">
      <w:pPr>
        <w:rPr>
          <w:color w:val="000000"/>
        </w:rPr>
      </w:pPr>
    </w:p>
    <w:p w14:paraId="05078B52" w14:textId="68635E2E" w:rsidR="00771614" w:rsidRDefault="00771614" w:rsidP="00D411BB">
      <w:pPr>
        <w:rPr>
          <w:color w:val="000000"/>
        </w:rPr>
      </w:pPr>
      <w:commentRangeStart w:id="21"/>
      <w:r>
        <w:rPr>
          <w:color w:val="000000"/>
        </w:rPr>
        <w:t>Notice that the gpioButtonFxn0 does not have any parenthesis. This is an example of using the function name as a pointer. The system now knows that when the GPIO_BUTTON_0 is pressed (the switch on the side of the MSP432P401R), then the function gpioButtonFxn0 is to be executed.</w:t>
      </w:r>
      <w:commentRangeEnd w:id="21"/>
      <w:r w:rsidR="001B18B8">
        <w:rPr>
          <w:rStyle w:val="CommentReference"/>
        </w:rPr>
        <w:commentReference w:id="21"/>
      </w:r>
      <w:r w:rsidR="005E0D2F">
        <w:rPr>
          <w:color w:val="000000"/>
        </w:rPr>
        <w:t xml:space="preserve"> The concept of a function pointer is an extension of the concept of using a pointer to point to a variable. However, instead of the pointer pointing to a memory location that holds a data value, the pointer points to a location in memory that holds program instructions. Much like an array name “points” or holds the first location in memory that holds the data for the array, the function name “points” or holds the value of the first location in memory that holds the program instructions for that function.</w:t>
      </w:r>
    </w:p>
    <w:p w14:paraId="4F472276" w14:textId="7701D5BE" w:rsidR="00EA7A20" w:rsidRDefault="00EA7A20" w:rsidP="00D411BB">
      <w:pPr>
        <w:rPr>
          <w:color w:val="000000"/>
        </w:rPr>
      </w:pPr>
    </w:p>
    <w:p w14:paraId="1C71C1CD" w14:textId="1BD14AD9" w:rsidR="00EA7A20" w:rsidRDefault="00EA7A20" w:rsidP="00D411BB">
      <w:pPr>
        <w:rPr>
          <w:color w:val="000000"/>
        </w:rPr>
      </w:pPr>
      <w:r>
        <w:rPr>
          <w:color w:val="000000"/>
        </w:rPr>
        <w:t>You can build and Debug As this program and see the LEDs change when you press the switches</w:t>
      </w:r>
      <w:r w:rsidR="005E0D2F">
        <w:rPr>
          <w:color w:val="000000"/>
        </w:rPr>
        <w:t>, which cause the hardware interrupts.</w:t>
      </w:r>
    </w:p>
    <w:p w14:paraId="579318CF" w14:textId="412BABCB" w:rsidR="00771614" w:rsidRDefault="00771614" w:rsidP="00D411BB">
      <w:pPr>
        <w:rPr>
          <w:color w:val="000000"/>
        </w:rPr>
      </w:pPr>
    </w:p>
    <w:p w14:paraId="007DD713" w14:textId="76B0A0B5" w:rsidR="00771614" w:rsidRDefault="00771614" w:rsidP="00D411BB">
      <w:pPr>
        <w:rPr>
          <w:color w:val="000000"/>
        </w:rPr>
      </w:pPr>
    </w:p>
    <w:p w14:paraId="5FC1F05C" w14:textId="77777777" w:rsidR="007A7BC5" w:rsidRDefault="007A7BC5" w:rsidP="00105CA3">
      <w:pPr>
        <w:rPr>
          <w:color w:val="000000"/>
        </w:rPr>
      </w:pPr>
    </w:p>
    <w:p w14:paraId="78114189" w14:textId="77777777" w:rsidR="003A6C06" w:rsidRDefault="003A6C06" w:rsidP="00105CA3">
      <w:pPr>
        <w:rPr>
          <w:color w:val="000000"/>
        </w:rPr>
      </w:pPr>
    </w:p>
    <w:sectPr w:rsidR="003A6C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Lee Barney" w:date="2020-10-01T12:56:00Z" w:initials="LB">
    <w:p w14:paraId="5797025F" w14:textId="264D11BA" w:rsidR="0006796F" w:rsidRDefault="0006796F">
      <w:pPr>
        <w:pStyle w:val="CommentText"/>
      </w:pPr>
      <w:r>
        <w:rPr>
          <w:rStyle w:val="CommentReference"/>
        </w:rPr>
        <w:annotationRef/>
      </w:r>
      <w:r>
        <w:t xml:space="preserve">Telling someone that something is hard puts them in a </w:t>
      </w:r>
      <w:proofErr w:type="spellStart"/>
      <w:r>
        <w:t>mindspace</w:t>
      </w:r>
      <w:proofErr w:type="spellEnd"/>
      <w:r>
        <w:t xml:space="preserve"> where it is difficult for them to learn. </w:t>
      </w:r>
      <w:proofErr w:type="spellStart"/>
      <w:r>
        <w:t>Rephrae</w:t>
      </w:r>
      <w:proofErr w:type="spellEnd"/>
      <w:r>
        <w:t>?</w:t>
      </w:r>
    </w:p>
  </w:comment>
  <w:comment w:id="8" w:author="Lee Barney" w:date="2020-10-01T12:58:00Z" w:initials="LB">
    <w:p w14:paraId="5C119B46" w14:textId="284A27A4" w:rsidR="0006796F" w:rsidRDefault="0006796F">
      <w:pPr>
        <w:pStyle w:val="CommentText"/>
      </w:pPr>
      <w:r>
        <w:rPr>
          <w:rStyle w:val="CommentReference"/>
        </w:rPr>
        <w:annotationRef/>
      </w:r>
      <w:r>
        <w:t>Code block in HTML</w:t>
      </w:r>
    </w:p>
  </w:comment>
  <w:comment w:id="9" w:author="Lee Barney" w:date="2020-10-01T13:44:00Z" w:initials="LB">
    <w:p w14:paraId="379E0A8D" w14:textId="6C49AC92" w:rsidR="0006796F" w:rsidRDefault="0006796F">
      <w:pPr>
        <w:pStyle w:val="CommentText"/>
      </w:pPr>
      <w:r>
        <w:rPr>
          <w:rStyle w:val="CommentReference"/>
        </w:rPr>
        <w:annotationRef/>
      </w:r>
      <w:r>
        <w:t>Code block HTML</w:t>
      </w:r>
    </w:p>
  </w:comment>
  <w:comment w:id="10" w:author="Lee Barney" w:date="2020-10-01T13:49:00Z" w:initials="LB">
    <w:p w14:paraId="1F4330E9" w14:textId="55C419E7" w:rsidR="0006796F" w:rsidRDefault="0006796F">
      <w:pPr>
        <w:pStyle w:val="CommentText"/>
      </w:pPr>
      <w:r>
        <w:rPr>
          <w:rStyle w:val="CommentReference"/>
        </w:rPr>
        <w:annotationRef/>
      </w:r>
      <w:r>
        <w:t>Code block HTML</w:t>
      </w:r>
    </w:p>
  </w:comment>
  <w:comment w:id="12" w:author="Lee Barney" w:date="2020-10-01T13:54:00Z" w:initials="LB">
    <w:p w14:paraId="56704186" w14:textId="48E81B74" w:rsidR="0006796F" w:rsidRDefault="0006796F">
      <w:pPr>
        <w:pStyle w:val="CommentText"/>
      </w:pPr>
      <w:r>
        <w:rPr>
          <w:rStyle w:val="CommentReference"/>
        </w:rPr>
        <w:annotationRef/>
      </w:r>
      <w:r>
        <w:t>This diagram doesn’t make sense to me until I look at it for a while. What is it trying to say? There is no discussion of the diagram. Could this be simplified? Of all the concepts in this class, this one is the most difficult. I think there needs to be more content here about pointers.</w:t>
      </w:r>
    </w:p>
  </w:comment>
  <w:comment w:id="13" w:author="Lee Barney" w:date="2020-10-01T13:54:00Z" w:initials="LB">
    <w:p w14:paraId="70137FDD" w14:textId="7756C27E" w:rsidR="0006796F" w:rsidRDefault="0006796F">
      <w:pPr>
        <w:pStyle w:val="CommentText"/>
      </w:pPr>
      <w:r>
        <w:rPr>
          <w:rStyle w:val="CommentReference"/>
        </w:rPr>
        <w:annotationRef/>
      </w:r>
      <w:r>
        <w:t>As image in HTML</w:t>
      </w:r>
    </w:p>
  </w:comment>
  <w:comment w:id="14" w:author="Grimmett, Richard" w:date="2020-10-08T08:59:00Z" w:initials="GR">
    <w:p w14:paraId="16610107" w14:textId="5608F626" w:rsidR="00587736" w:rsidRDefault="00587736">
      <w:pPr>
        <w:pStyle w:val="CommentText"/>
      </w:pPr>
      <w:r>
        <w:rPr>
          <w:rStyle w:val="CommentReference"/>
        </w:rPr>
        <w:annotationRef/>
      </w:r>
      <w:r>
        <w:t>Interestingly I just tr</w:t>
      </w:r>
      <w:r w:rsidR="00D649E0">
        <w:t>i</w:t>
      </w:r>
      <w:r>
        <w:t xml:space="preserve">ed to put the declaration of </w:t>
      </w:r>
      <w:proofErr w:type="spellStart"/>
      <w:r>
        <w:t>i</w:t>
      </w:r>
      <w:proofErr w:type="spellEnd"/>
      <w:r>
        <w:t xml:space="preserve"> in the for loop and the IDE </w:t>
      </w:r>
      <w:proofErr w:type="gramStart"/>
      <w:r>
        <w:t>doesn’t</w:t>
      </w:r>
      <w:proofErr w:type="gramEnd"/>
      <w:r>
        <w:t xml:space="preserve"> allow it. It must be declared outside the loop.</w:t>
      </w:r>
    </w:p>
  </w:comment>
  <w:comment w:id="15" w:author="Lee Barney" w:date="2020-10-01T14:17:00Z" w:initials="LB">
    <w:p w14:paraId="0CD8FBBE" w14:textId="36F4B480" w:rsidR="005C65BB" w:rsidRDefault="005C65BB">
      <w:pPr>
        <w:pStyle w:val="CommentText"/>
      </w:pPr>
      <w:r>
        <w:rPr>
          <w:rStyle w:val="CommentReference"/>
        </w:rPr>
        <w:annotationRef/>
      </w:r>
      <w:r>
        <w:t xml:space="preserve">Subroutine is not a term used in modern C. </w:t>
      </w:r>
    </w:p>
  </w:comment>
  <w:comment w:id="16" w:author="Lee Barney" w:date="2020-10-01T14:27:00Z" w:initials="LB">
    <w:p w14:paraId="499C4CF7" w14:textId="63E53841" w:rsidR="007E4A4E" w:rsidRDefault="007E4A4E">
      <w:pPr>
        <w:pStyle w:val="CommentText"/>
      </w:pPr>
      <w:r>
        <w:rPr>
          <w:rStyle w:val="CommentReference"/>
        </w:rPr>
        <w:annotationRef/>
      </w:r>
      <w:r>
        <w:t>Prior to this, preferably prior to the first time you ask the students to notice the address of a variable, you are going to need to have an explanation of hex. The students will have no background in this sufficient to understand what these locations mean. Since this class is going to be taught online, we can’t expect the students to just pick this up.</w:t>
      </w:r>
    </w:p>
  </w:comment>
  <w:comment w:id="17" w:author="Grimmett, Richard" w:date="2020-10-08T09:04:00Z" w:initials="GR">
    <w:p w14:paraId="0B09FB8E" w14:textId="7FA572E6" w:rsidR="006345DC" w:rsidRDefault="006345DC">
      <w:pPr>
        <w:pStyle w:val="CommentText"/>
      </w:pPr>
      <w:r>
        <w:rPr>
          <w:rStyle w:val="CommentReference"/>
        </w:rPr>
        <w:annotationRef/>
      </w:r>
      <w:r>
        <w:t>I put this explanation up a bit earlier. Should I review it again here?</w:t>
      </w:r>
    </w:p>
  </w:comment>
  <w:comment w:id="18" w:author="Lee Barney" w:date="2020-10-01T14:29:00Z" w:initials="LB">
    <w:p w14:paraId="6BABF37F" w14:textId="6EDDCF33" w:rsidR="007E4A4E" w:rsidRDefault="007E4A4E">
      <w:pPr>
        <w:pStyle w:val="CommentText"/>
      </w:pPr>
      <w:r>
        <w:rPr>
          <w:rStyle w:val="CommentReference"/>
        </w:rPr>
        <w:annotationRef/>
      </w:r>
      <w:r>
        <w:t>A discussion of what the students are seeing here would be very helpful. Help them understand what all these hex values mean, why they are arranged as they are, etc.</w:t>
      </w:r>
    </w:p>
  </w:comment>
  <w:comment w:id="19" w:author="Lee Barney" w:date="2020-10-01T14:20:00Z" w:initials="LB">
    <w:p w14:paraId="374B3DC3" w14:textId="1D8F2429" w:rsidR="005C65BB" w:rsidRDefault="005C65BB">
      <w:pPr>
        <w:pStyle w:val="CommentText"/>
      </w:pPr>
      <w:r>
        <w:rPr>
          <w:rStyle w:val="CommentReference"/>
        </w:rPr>
        <w:annotationRef/>
      </w:r>
      <w:r>
        <w:t xml:space="preserve">The modern way to solve this problem is to set all pointers to null/0 after calling free. That way no </w:t>
      </w:r>
      <w:proofErr w:type="spellStart"/>
      <w:r>
        <w:t>free’</w:t>
      </w:r>
      <w:r w:rsidR="001B18B8">
        <w:t>ed</w:t>
      </w:r>
      <w:proofErr w:type="spellEnd"/>
      <w:r>
        <w:t xml:space="preserve"> write errors can happen, assuming a null check was added. Which should be done before using a</w:t>
      </w:r>
      <w:r w:rsidR="001B18B8">
        <w:t>ny</w:t>
      </w:r>
      <w:r>
        <w:t xml:space="preserve"> pointer.</w:t>
      </w:r>
    </w:p>
  </w:comment>
  <w:comment w:id="20" w:author="Lee Barney" w:date="2020-10-01T14:24:00Z" w:initials="LB">
    <w:p w14:paraId="22487113" w14:textId="265A954C" w:rsidR="005C65BB" w:rsidRDefault="005C65BB">
      <w:pPr>
        <w:pStyle w:val="CommentText"/>
      </w:pPr>
      <w:r>
        <w:rPr>
          <w:rStyle w:val="CommentReference"/>
        </w:rPr>
        <w:annotationRef/>
      </w:r>
      <w:r>
        <w:t xml:space="preserve">A </w:t>
      </w:r>
      <w:r w:rsidR="001B18B8">
        <w:t>description</w:t>
      </w:r>
      <w:r>
        <w:t xml:space="preserve"> of event driven programming would be helpful to the students here. They will have no experience with reacting to events (interrupts) prior to this reading.</w:t>
      </w:r>
    </w:p>
  </w:comment>
  <w:comment w:id="21" w:author="Lee Barney" w:date="2020-10-01T14:38:00Z" w:initials="LB">
    <w:p w14:paraId="176AFD15" w14:textId="1693150C" w:rsidR="001B18B8" w:rsidRDefault="001B18B8">
      <w:pPr>
        <w:pStyle w:val="CommentText"/>
      </w:pPr>
      <w:r>
        <w:rPr>
          <w:rStyle w:val="CommentReference"/>
        </w:rPr>
        <w:annotationRef/>
      </w:r>
      <w:r>
        <w:t>Further description of using a pointer to a function and what impact that has is needed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97025F" w15:done="0"/>
  <w15:commentEx w15:paraId="5C119B46" w15:done="0"/>
  <w15:commentEx w15:paraId="379E0A8D" w15:done="0"/>
  <w15:commentEx w15:paraId="1F4330E9" w15:done="0"/>
  <w15:commentEx w15:paraId="56704186" w15:done="0"/>
  <w15:commentEx w15:paraId="70137FDD" w15:done="0"/>
  <w15:commentEx w15:paraId="16610107" w15:done="0"/>
  <w15:commentEx w15:paraId="0CD8FBBE" w15:done="0"/>
  <w15:commentEx w15:paraId="499C4CF7" w15:done="0"/>
  <w15:commentEx w15:paraId="0B09FB8E" w15:done="0"/>
  <w15:commentEx w15:paraId="6BABF37F" w15:done="0"/>
  <w15:commentEx w15:paraId="374B3DC3" w15:done="0"/>
  <w15:commentEx w15:paraId="22487113" w15:done="0"/>
  <w15:commentEx w15:paraId="176AF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538F" w16cex:dateUtc="2020-10-08T14:59:00Z"/>
  <w16cex:commentExtensible w16cex:durableId="232954B1" w16cex:dateUtc="2020-10-0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97025F" w16cid:durableId="23205065"/>
  <w16cid:commentId w16cid:paraId="5C119B46" w16cid:durableId="232050E5"/>
  <w16cid:commentId w16cid:paraId="379E0A8D" w16cid:durableId="23205BD2"/>
  <w16cid:commentId w16cid:paraId="1F4330E9" w16cid:durableId="23205CF5"/>
  <w16cid:commentId w16cid:paraId="56704186" w16cid:durableId="23205E2D"/>
  <w16cid:commentId w16cid:paraId="70137FDD" w16cid:durableId="23205E12"/>
  <w16cid:commentId w16cid:paraId="16610107" w16cid:durableId="2329538F"/>
  <w16cid:commentId w16cid:paraId="0CD8FBBE" w16cid:durableId="23206390"/>
  <w16cid:commentId w16cid:paraId="499C4CF7" w16cid:durableId="232065B6"/>
  <w16cid:commentId w16cid:paraId="0B09FB8E" w16cid:durableId="232954B1"/>
  <w16cid:commentId w16cid:paraId="6BABF37F" w16cid:durableId="23206653"/>
  <w16cid:commentId w16cid:paraId="374B3DC3" w16cid:durableId="23206426"/>
  <w16cid:commentId w16cid:paraId="22487113" w16cid:durableId="23206518"/>
  <w16cid:commentId w16cid:paraId="176AFD15" w16cid:durableId="232068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C2CB7"/>
    <w:multiLevelType w:val="hybridMultilevel"/>
    <w:tmpl w:val="39AA7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52020"/>
    <w:multiLevelType w:val="hybridMultilevel"/>
    <w:tmpl w:val="8B34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5404296750">
    <w15:presenceInfo w15:providerId="Windows Live" w15:userId="e9891f99e2bfd34a"/>
  </w15:person>
  <w15:person w15:author="Lee Barney">
    <w15:presenceInfo w15:providerId="Windows Live" w15:userId="d49ca4eb00195a22"/>
  </w15:person>
  <w15:person w15:author="Grimmett, Richard">
    <w15:presenceInfo w15:providerId="AD" w15:userId="S::richardg71@byui.edu::eedc5bfd-ed72-4f6c-a7a0-07fc003f2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xtDAxNzQyMTEytzRX0lEKTi0uzszPAykwrAUAxwpMyCwAAAA="/>
  </w:docVars>
  <w:rsids>
    <w:rsidRoot w:val="00E0674B"/>
    <w:rsid w:val="00002E1A"/>
    <w:rsid w:val="0004128E"/>
    <w:rsid w:val="000513AA"/>
    <w:rsid w:val="000552DD"/>
    <w:rsid w:val="000565C2"/>
    <w:rsid w:val="00064F19"/>
    <w:rsid w:val="0006796F"/>
    <w:rsid w:val="0008110E"/>
    <w:rsid w:val="00085B2F"/>
    <w:rsid w:val="00093D61"/>
    <w:rsid w:val="000A245A"/>
    <w:rsid w:val="000A61E6"/>
    <w:rsid w:val="000B6337"/>
    <w:rsid w:val="000C3DE7"/>
    <w:rsid w:val="000D7EA3"/>
    <w:rsid w:val="000E08C5"/>
    <w:rsid w:val="000F5934"/>
    <w:rsid w:val="00105CA3"/>
    <w:rsid w:val="0011094C"/>
    <w:rsid w:val="00132FAE"/>
    <w:rsid w:val="00151A65"/>
    <w:rsid w:val="001523FC"/>
    <w:rsid w:val="0016326C"/>
    <w:rsid w:val="001672E1"/>
    <w:rsid w:val="00172A88"/>
    <w:rsid w:val="001945DB"/>
    <w:rsid w:val="001B1259"/>
    <w:rsid w:val="001B18B8"/>
    <w:rsid w:val="001B2E76"/>
    <w:rsid w:val="001B389F"/>
    <w:rsid w:val="001D1E8C"/>
    <w:rsid w:val="001F0CFD"/>
    <w:rsid w:val="001F1B94"/>
    <w:rsid w:val="001F46AC"/>
    <w:rsid w:val="00211036"/>
    <w:rsid w:val="002122BD"/>
    <w:rsid w:val="0021554B"/>
    <w:rsid w:val="00227052"/>
    <w:rsid w:val="00232717"/>
    <w:rsid w:val="00232F74"/>
    <w:rsid w:val="002335DE"/>
    <w:rsid w:val="002340A0"/>
    <w:rsid w:val="00277723"/>
    <w:rsid w:val="0028031B"/>
    <w:rsid w:val="002827A5"/>
    <w:rsid w:val="0029613F"/>
    <w:rsid w:val="002B59A3"/>
    <w:rsid w:val="002B794B"/>
    <w:rsid w:val="002D245C"/>
    <w:rsid w:val="00314C51"/>
    <w:rsid w:val="00317B84"/>
    <w:rsid w:val="00317EE4"/>
    <w:rsid w:val="00365B22"/>
    <w:rsid w:val="00380D8E"/>
    <w:rsid w:val="003956B5"/>
    <w:rsid w:val="003A6C06"/>
    <w:rsid w:val="003B074A"/>
    <w:rsid w:val="003D65F8"/>
    <w:rsid w:val="003D7BEA"/>
    <w:rsid w:val="003E387E"/>
    <w:rsid w:val="003F7CC0"/>
    <w:rsid w:val="00400206"/>
    <w:rsid w:val="00402C67"/>
    <w:rsid w:val="00427461"/>
    <w:rsid w:val="00447796"/>
    <w:rsid w:val="00484B0F"/>
    <w:rsid w:val="0049331A"/>
    <w:rsid w:val="004A4D9C"/>
    <w:rsid w:val="004D52B1"/>
    <w:rsid w:val="004E4926"/>
    <w:rsid w:val="00503214"/>
    <w:rsid w:val="00541CE6"/>
    <w:rsid w:val="00546B71"/>
    <w:rsid w:val="00571BB6"/>
    <w:rsid w:val="00582CC1"/>
    <w:rsid w:val="00587736"/>
    <w:rsid w:val="005B7BD9"/>
    <w:rsid w:val="005C4B4A"/>
    <w:rsid w:val="005C65BB"/>
    <w:rsid w:val="005D3F4F"/>
    <w:rsid w:val="005D4C52"/>
    <w:rsid w:val="005E0D2F"/>
    <w:rsid w:val="006056D7"/>
    <w:rsid w:val="00616358"/>
    <w:rsid w:val="00616EDE"/>
    <w:rsid w:val="00632D54"/>
    <w:rsid w:val="006345DC"/>
    <w:rsid w:val="00640ED7"/>
    <w:rsid w:val="0064384E"/>
    <w:rsid w:val="00671B38"/>
    <w:rsid w:val="006A067E"/>
    <w:rsid w:val="006A3614"/>
    <w:rsid w:val="006D0FAB"/>
    <w:rsid w:val="006D6311"/>
    <w:rsid w:val="006E21BE"/>
    <w:rsid w:val="00700253"/>
    <w:rsid w:val="00716B19"/>
    <w:rsid w:val="0072125A"/>
    <w:rsid w:val="00755B93"/>
    <w:rsid w:val="00771614"/>
    <w:rsid w:val="00777CA5"/>
    <w:rsid w:val="00782527"/>
    <w:rsid w:val="007A4843"/>
    <w:rsid w:val="007A7BC5"/>
    <w:rsid w:val="007C7381"/>
    <w:rsid w:val="007E4A4E"/>
    <w:rsid w:val="007E55A1"/>
    <w:rsid w:val="00817634"/>
    <w:rsid w:val="008225C8"/>
    <w:rsid w:val="00824697"/>
    <w:rsid w:val="00831806"/>
    <w:rsid w:val="00882F37"/>
    <w:rsid w:val="00884E81"/>
    <w:rsid w:val="00891083"/>
    <w:rsid w:val="008A1712"/>
    <w:rsid w:val="008D3FEF"/>
    <w:rsid w:val="00900D84"/>
    <w:rsid w:val="009057A2"/>
    <w:rsid w:val="00931B17"/>
    <w:rsid w:val="009550EC"/>
    <w:rsid w:val="00962780"/>
    <w:rsid w:val="00965937"/>
    <w:rsid w:val="0098401D"/>
    <w:rsid w:val="0098483F"/>
    <w:rsid w:val="00992256"/>
    <w:rsid w:val="0099225C"/>
    <w:rsid w:val="00995B36"/>
    <w:rsid w:val="009A5038"/>
    <w:rsid w:val="009E09F1"/>
    <w:rsid w:val="009F0332"/>
    <w:rsid w:val="00A022A9"/>
    <w:rsid w:val="00A05AB7"/>
    <w:rsid w:val="00A110CF"/>
    <w:rsid w:val="00A71A77"/>
    <w:rsid w:val="00A80A4D"/>
    <w:rsid w:val="00B3158B"/>
    <w:rsid w:val="00B34807"/>
    <w:rsid w:val="00B45FF5"/>
    <w:rsid w:val="00B52DA0"/>
    <w:rsid w:val="00B56680"/>
    <w:rsid w:val="00B87F86"/>
    <w:rsid w:val="00B95D5E"/>
    <w:rsid w:val="00BA3434"/>
    <w:rsid w:val="00BE079A"/>
    <w:rsid w:val="00C23537"/>
    <w:rsid w:val="00CE074F"/>
    <w:rsid w:val="00CF4C87"/>
    <w:rsid w:val="00CF7688"/>
    <w:rsid w:val="00D223F3"/>
    <w:rsid w:val="00D257EB"/>
    <w:rsid w:val="00D2716D"/>
    <w:rsid w:val="00D2731E"/>
    <w:rsid w:val="00D411BB"/>
    <w:rsid w:val="00D649E0"/>
    <w:rsid w:val="00D856DF"/>
    <w:rsid w:val="00DA0078"/>
    <w:rsid w:val="00DC146B"/>
    <w:rsid w:val="00DD5F38"/>
    <w:rsid w:val="00DF63C5"/>
    <w:rsid w:val="00E0674B"/>
    <w:rsid w:val="00E25A76"/>
    <w:rsid w:val="00E777D6"/>
    <w:rsid w:val="00EA6425"/>
    <w:rsid w:val="00EA7A20"/>
    <w:rsid w:val="00ED1A09"/>
    <w:rsid w:val="00EF0B11"/>
    <w:rsid w:val="00EF1CAD"/>
    <w:rsid w:val="00F0265C"/>
    <w:rsid w:val="00F11434"/>
    <w:rsid w:val="00F47873"/>
    <w:rsid w:val="00F541FE"/>
    <w:rsid w:val="00F56CF2"/>
    <w:rsid w:val="00F72428"/>
    <w:rsid w:val="00F8034F"/>
    <w:rsid w:val="00F91681"/>
    <w:rsid w:val="00FB4A3B"/>
    <w:rsid w:val="00FB4F14"/>
    <w:rsid w:val="00FC4439"/>
    <w:rsid w:val="00FD5F1E"/>
    <w:rsid w:val="00FE5283"/>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B18D"/>
  <w15:chartTrackingRefBased/>
  <w15:docId w15:val="{6E3C4423-B9A0-4A1B-A586-0F0A0978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4A"/>
  </w:style>
  <w:style w:type="paragraph" w:styleId="Heading1">
    <w:name w:val="heading 1"/>
    <w:basedOn w:val="Normal"/>
    <w:next w:val="Normal"/>
    <w:link w:val="Heading1Char"/>
    <w:uiPriority w:val="9"/>
    <w:qFormat/>
    <w:rsid w:val="00E067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87F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0674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0674B"/>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E067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67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7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82CC1"/>
    <w:rPr>
      <w:color w:val="0563C1" w:themeColor="hyperlink"/>
      <w:u w:val="single"/>
    </w:rPr>
  </w:style>
  <w:style w:type="character" w:customStyle="1" w:styleId="Heading3Char">
    <w:name w:val="Heading 3 Char"/>
    <w:basedOn w:val="DefaultParagraphFont"/>
    <w:link w:val="Heading3"/>
    <w:uiPriority w:val="9"/>
    <w:semiHidden/>
    <w:rsid w:val="00B87F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7CA5"/>
    <w:pPr>
      <w:ind w:left="720"/>
      <w:contextualSpacing/>
    </w:pPr>
  </w:style>
  <w:style w:type="character" w:styleId="FollowedHyperlink">
    <w:name w:val="FollowedHyperlink"/>
    <w:basedOn w:val="DefaultParagraphFont"/>
    <w:uiPriority w:val="99"/>
    <w:semiHidden/>
    <w:unhideWhenUsed/>
    <w:rsid w:val="001523FC"/>
    <w:rPr>
      <w:color w:val="954F72" w:themeColor="followedHyperlink"/>
      <w:u w:val="single"/>
    </w:rPr>
  </w:style>
  <w:style w:type="paragraph" w:styleId="BalloonText">
    <w:name w:val="Balloon Text"/>
    <w:basedOn w:val="Normal"/>
    <w:link w:val="BalloonTextChar"/>
    <w:uiPriority w:val="99"/>
    <w:semiHidden/>
    <w:unhideWhenUsed/>
    <w:rsid w:val="00D257EB"/>
    <w:rPr>
      <w:sz w:val="18"/>
      <w:szCs w:val="18"/>
    </w:rPr>
  </w:style>
  <w:style w:type="character" w:customStyle="1" w:styleId="BalloonTextChar">
    <w:name w:val="Balloon Text Char"/>
    <w:basedOn w:val="DefaultParagraphFont"/>
    <w:link w:val="BalloonText"/>
    <w:uiPriority w:val="99"/>
    <w:semiHidden/>
    <w:rsid w:val="00D257EB"/>
    <w:rPr>
      <w:sz w:val="18"/>
      <w:szCs w:val="18"/>
    </w:rPr>
  </w:style>
  <w:style w:type="character" w:styleId="CommentReference">
    <w:name w:val="annotation reference"/>
    <w:basedOn w:val="DefaultParagraphFont"/>
    <w:uiPriority w:val="99"/>
    <w:semiHidden/>
    <w:unhideWhenUsed/>
    <w:rsid w:val="00D257EB"/>
    <w:rPr>
      <w:sz w:val="16"/>
      <w:szCs w:val="16"/>
    </w:rPr>
  </w:style>
  <w:style w:type="paragraph" w:styleId="CommentText">
    <w:name w:val="annotation text"/>
    <w:basedOn w:val="Normal"/>
    <w:link w:val="CommentTextChar"/>
    <w:uiPriority w:val="99"/>
    <w:semiHidden/>
    <w:unhideWhenUsed/>
    <w:rsid w:val="00D257EB"/>
  </w:style>
  <w:style w:type="character" w:customStyle="1" w:styleId="CommentTextChar">
    <w:name w:val="Comment Text Char"/>
    <w:basedOn w:val="DefaultParagraphFont"/>
    <w:link w:val="CommentText"/>
    <w:uiPriority w:val="99"/>
    <w:semiHidden/>
    <w:rsid w:val="00D257EB"/>
  </w:style>
  <w:style w:type="paragraph" w:styleId="CommentSubject">
    <w:name w:val="annotation subject"/>
    <w:basedOn w:val="CommentText"/>
    <w:next w:val="CommentText"/>
    <w:link w:val="CommentSubjectChar"/>
    <w:uiPriority w:val="99"/>
    <w:semiHidden/>
    <w:unhideWhenUsed/>
    <w:rsid w:val="00D257EB"/>
    <w:rPr>
      <w:b/>
      <w:bCs/>
    </w:rPr>
  </w:style>
  <w:style w:type="character" w:customStyle="1" w:styleId="CommentSubjectChar">
    <w:name w:val="Comment Subject Char"/>
    <w:basedOn w:val="CommentTextChar"/>
    <w:link w:val="CommentSubject"/>
    <w:uiPriority w:val="99"/>
    <w:semiHidden/>
    <w:rsid w:val="00D25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1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14BE4-B35C-BB43-BF98-B0F3AC02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Grimmett, Richard</dc:creator>
  <cp:keywords/>
  <dc:description/>
  <cp:lastModifiedBy>Olson, Tami</cp:lastModifiedBy>
  <cp:revision>3</cp:revision>
  <dcterms:created xsi:type="dcterms:W3CDTF">2020-11-19T20:33:00Z</dcterms:created>
  <dcterms:modified xsi:type="dcterms:W3CDTF">2020-12-02T21:35:00Z</dcterms:modified>
</cp:coreProperties>
</file>